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B3B63" w14:textId="77777777" w:rsidR="00F253A6" w:rsidRPr="001C5213" w:rsidRDefault="00A0367D" w:rsidP="001C5213">
      <w:pPr>
        <w:pStyle w:val="Heading1"/>
        <w:spacing w:line="480" w:lineRule="auto"/>
        <w:rPr>
          <w:rFonts w:ascii="Times New Roman" w:hAnsi="Times New Roman" w:cs="Times New Roman"/>
          <w:sz w:val="24"/>
          <w:szCs w:val="24"/>
        </w:rPr>
      </w:pPr>
      <w:bookmarkStart w:id="0" w:name="introduction"/>
      <w:r w:rsidRPr="001C5213">
        <w:rPr>
          <w:rFonts w:ascii="Times New Roman" w:hAnsi="Times New Roman" w:cs="Times New Roman"/>
          <w:sz w:val="24"/>
          <w:szCs w:val="24"/>
        </w:rPr>
        <w:t>Introduction</w:t>
      </w:r>
      <w:bookmarkEnd w:id="0"/>
    </w:p>
    <w:p w14:paraId="01B20196"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Organisms across the tree of life exhibit life history strategies to persist in environments with different levels of variability, uncertainty, and predictability. In annual plants, </w:t>
      </w:r>
      <w:commentRangeStart w:id="1"/>
      <w:r w:rsidRPr="001C5213">
        <w:rPr>
          <w:rFonts w:ascii="Times New Roman" w:hAnsi="Times New Roman" w:cs="Times New Roman"/>
          <w:color w:val="000000" w:themeColor="text1"/>
        </w:rPr>
        <w:t>temporal</w:t>
      </w:r>
      <w:commentRangeEnd w:id="1"/>
      <w:r w:rsidR="00D67F40">
        <w:rPr>
          <w:rStyle w:val="CommentReference"/>
        </w:rPr>
        <w:commentReference w:id="1"/>
      </w:r>
      <w:r w:rsidRPr="001C5213">
        <w:rPr>
          <w:rFonts w:ascii="Times New Roman" w:hAnsi="Times New Roman" w:cs="Times New Roman"/>
          <w:color w:val="000000" w:themeColor="text1"/>
        </w:rPr>
        <w:t xml:space="preserve"> variation in fitness can favor the evolution of delayed germination and seed dormancy that establish soil seed banks. Seed banks can buffer plant populations against environmental change and stochasticity (), increase effective population size (), and maintain genetic diversity (). Theory thus suggests that seed banks have key ecological and evolutionary consequences ().</w:t>
      </w:r>
    </w:p>
    <w:p w14:paraId="24F388F2" w14:textId="40E4769B"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Evolutionary ecologists have classically theorized seed banks as a bet-hedging strategy that maximizes geometric mean fitness </w:t>
      </w:r>
      <w:ins w:id="2" w:author="Monica Geber" w:date="2021-04-12T09:12:00Z">
        <w:r w:rsidR="00D67F40">
          <w:rPr>
            <w:rFonts w:ascii="Times New Roman" w:hAnsi="Times New Roman" w:cs="Times New Roman"/>
            <w:color w:val="000000" w:themeColor="text1"/>
          </w:rPr>
          <w:t xml:space="preserve">across years </w:t>
        </w:r>
      </w:ins>
      <w:r w:rsidRPr="001C5213">
        <w:rPr>
          <w:rFonts w:ascii="Times New Roman" w:hAnsi="Times New Roman" w:cs="Times New Roman"/>
          <w:color w:val="000000" w:themeColor="text1"/>
        </w:rPr>
        <w:t xml:space="preserve">(reviewed </w:t>
      </w:r>
      <w:commentRangeStart w:id="3"/>
      <w:r w:rsidRPr="001C5213">
        <w:rPr>
          <w:rFonts w:ascii="Times New Roman" w:hAnsi="Times New Roman" w:cs="Times New Roman"/>
          <w:color w:val="000000" w:themeColor="text1"/>
        </w:rPr>
        <w:t>in</w:t>
      </w:r>
      <w:commentRangeEnd w:id="3"/>
      <w:r w:rsidR="00D67F40">
        <w:rPr>
          <w:rStyle w:val="CommentReference"/>
        </w:rPr>
        <w:commentReference w:id="3"/>
      </w:r>
      <w:r w:rsidRPr="001C5213">
        <w:rPr>
          <w:rFonts w:ascii="Times New Roman" w:hAnsi="Times New Roman" w:cs="Times New Roman"/>
          <w:color w:val="000000" w:themeColor="text1"/>
        </w:rPr>
        <w:t xml:space="preserve"> ). Because the geometric mean is multiplicative, optimal bet-hedging strategies reduce variance in geometric mean fitness even if they decrease the arithmetic mean fitness (). Density-independent models have been expanded to density-dependent cases with competition, in which case seed banks are an evolutionary stable strategy (). However, seed strategies are shaped by environments that vary in both their levels of uncertainty and predictability. Predictive germination is expected if seeds are able to detect and respond to cues that reliably predict fitness upon </w:t>
      </w:r>
      <w:commentRangeStart w:id="4"/>
      <w:r w:rsidRPr="001C5213">
        <w:rPr>
          <w:rFonts w:ascii="Times New Roman" w:hAnsi="Times New Roman" w:cs="Times New Roman"/>
          <w:color w:val="000000" w:themeColor="text1"/>
        </w:rPr>
        <w:t>germination</w:t>
      </w:r>
      <w:commentRangeEnd w:id="4"/>
      <w:r w:rsidR="00D60AE3">
        <w:rPr>
          <w:rStyle w:val="CommentReference"/>
        </w:rPr>
        <w:commentReference w:id="4"/>
      </w:r>
      <w:r w:rsidRPr="001C5213">
        <w:rPr>
          <w:rFonts w:ascii="Times New Roman" w:hAnsi="Times New Roman" w:cs="Times New Roman"/>
          <w:color w:val="000000" w:themeColor="text1"/>
        </w:rPr>
        <w:t xml:space="preserve"> (). Ultimately, it is likely that life history strategies are the product of a combination of these factors (), an idea supported by research carried out with a guild of Sonoran Desert annuals ().</w:t>
      </w:r>
    </w:p>
    <w:p w14:paraId="2DD98143"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A variety of approaches have also been used to examine support for bet hedging and predictive germination hypotheses within species. Studies have correlated genetic variation or morphological traits with putative bet hedging </w:t>
      </w:r>
      <w:commentRangeStart w:id="5"/>
      <w:r w:rsidRPr="001C5213">
        <w:rPr>
          <w:rFonts w:ascii="Times New Roman" w:hAnsi="Times New Roman" w:cs="Times New Roman"/>
          <w:color w:val="000000" w:themeColor="text1"/>
        </w:rPr>
        <w:t>strategies</w:t>
      </w:r>
      <w:commentRangeEnd w:id="5"/>
      <w:r w:rsidR="00D60AE3">
        <w:rPr>
          <w:rStyle w:val="CommentReference"/>
        </w:rPr>
        <w:commentReference w:id="5"/>
      </w:r>
      <w:r w:rsidRPr="001C5213">
        <w:rPr>
          <w:rFonts w:ascii="Times New Roman" w:hAnsi="Times New Roman" w:cs="Times New Roman"/>
          <w:color w:val="000000" w:themeColor="text1"/>
        </w:rPr>
        <w:t xml:space="preserve"> (e.g. ), identified clines in seed behavior (e.g. , and correlated life history patterns with environmental variation (e.g. ). Experimental studies have also decomposed the multifactorial contributions to germination and dormancy, </w:t>
      </w:r>
      <w:r w:rsidRPr="001C5213">
        <w:rPr>
          <w:rFonts w:ascii="Times New Roman" w:hAnsi="Times New Roman" w:cs="Times New Roman"/>
          <w:color w:val="000000" w:themeColor="text1"/>
        </w:rPr>
        <w:lastRenderedPageBreak/>
        <w:t xml:space="preserve">establishing that these seed behaviors are complex traits jointly influenced by genetics, maternal effects, and the environment. </w:t>
      </w:r>
      <w:commentRangeStart w:id="6"/>
      <w:r w:rsidRPr="001C5213">
        <w:rPr>
          <w:rFonts w:ascii="Times New Roman" w:hAnsi="Times New Roman" w:cs="Times New Roman"/>
          <w:color w:val="000000" w:themeColor="text1"/>
        </w:rPr>
        <w:t>Despite this wealth of research on patterns of intraspecific variation, tests of bet hedging theory in plants in the field have been conducted by examining (co)-variation in germination, seed survival, and reproductive success in a group of species at a single site in the Sonoran Desert (e.g. )</w:t>
      </w:r>
      <w:commentRangeEnd w:id="6"/>
      <w:r w:rsidR="00D60AE3">
        <w:rPr>
          <w:rStyle w:val="CommentReference"/>
        </w:rPr>
        <w:commentReference w:id="6"/>
      </w:r>
      <w:r w:rsidRPr="001C5213">
        <w:rPr>
          <w:rFonts w:ascii="Times New Roman" w:hAnsi="Times New Roman" w:cs="Times New Roman"/>
          <w:color w:val="000000" w:themeColor="text1"/>
        </w:rPr>
        <w:t xml:space="preserve">. Here, we examine intraspecific variation in life-history patterns of a winter annual plant with a seed </w:t>
      </w:r>
      <w:commentRangeStart w:id="7"/>
      <w:r w:rsidRPr="001C5213">
        <w:rPr>
          <w:rFonts w:ascii="Times New Roman" w:hAnsi="Times New Roman" w:cs="Times New Roman"/>
          <w:color w:val="000000" w:themeColor="text1"/>
        </w:rPr>
        <w:t>bank</w:t>
      </w:r>
      <w:commentRangeEnd w:id="7"/>
      <w:r w:rsidR="00D60AE3">
        <w:rPr>
          <w:rStyle w:val="CommentReference"/>
        </w:rPr>
        <w:commentReference w:id="7"/>
      </w:r>
      <w:r w:rsidRPr="001C5213">
        <w:rPr>
          <w:rFonts w:ascii="Times New Roman" w:hAnsi="Times New Roman" w:cs="Times New Roman"/>
          <w:color w:val="000000" w:themeColor="text1"/>
        </w:rPr>
        <w:t>, and use a combination of field experiments, surveys, and modeling to test whether the observed variation is consistent with bet hedging theory.</w:t>
      </w:r>
    </w:p>
    <w:p w14:paraId="0C40AD8D"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Populations of the winter annual </w:t>
      </w:r>
      <w:r w:rsidRPr="001C5213">
        <w:rPr>
          <w:rFonts w:ascii="Times New Roman" w:hAnsi="Times New Roman" w:cs="Times New Roman"/>
          <w:i/>
          <w:color w:val="000000" w:themeColor="text1"/>
        </w:rPr>
        <w:t>Clarkia xantiana</w:t>
      </w:r>
      <w:r w:rsidRPr="001C5213">
        <w:rPr>
          <w:rFonts w:ascii="Times New Roman" w:hAnsi="Times New Roman" w:cs="Times New Roman"/>
          <w:color w:val="000000" w:themeColor="text1"/>
        </w:rPr>
        <w:t xml:space="preserve"> ssp. </w:t>
      </w:r>
      <w:r w:rsidRPr="001C5213">
        <w:rPr>
          <w:rFonts w:ascii="Times New Roman" w:hAnsi="Times New Roman" w:cs="Times New Roman"/>
          <w:i/>
          <w:color w:val="000000" w:themeColor="text1"/>
        </w:rPr>
        <w:t>xantiana</w:t>
      </w:r>
      <w:r w:rsidRPr="001C5213">
        <w:rPr>
          <w:rFonts w:ascii="Times New Roman" w:hAnsi="Times New Roman" w:cs="Times New Roman"/>
          <w:color w:val="000000" w:themeColor="text1"/>
        </w:rPr>
        <w:t xml:space="preserve"> are distributed across a complex landscape in the southern Sierra Nevada Mountains (Fig. </w:t>
      </w:r>
      <w:hyperlink w:anchor="fig:intro-figure">
        <w:r w:rsidRPr="001C5213">
          <w:rPr>
            <w:rStyle w:val="Hyperlink"/>
            <w:rFonts w:ascii="Times New Roman" w:hAnsi="Times New Roman" w:cs="Times New Roman"/>
            <w:color w:val="000000" w:themeColor="text1"/>
          </w:rPr>
          <w:t>[fig:intro-figure]</w:t>
        </w:r>
      </w:hyperlink>
      <w:r w:rsidRPr="001C5213">
        <w:rPr>
          <w:rFonts w:ascii="Times New Roman" w:hAnsi="Times New Roman" w:cs="Times New Roman"/>
          <w:color w:val="000000" w:themeColor="text1"/>
        </w:rPr>
        <w:t xml:space="preserve">). Although earlier work suggested the species lacked a soil seed bank (), multiple lines of evidence now support the presence and relevance of a seed bank in populations of </w:t>
      </w:r>
      <w:r w:rsidRPr="001C5213">
        <w:rPr>
          <w:rFonts w:ascii="Times New Roman" w:hAnsi="Times New Roman" w:cs="Times New Roman"/>
          <w:i/>
          <w:color w:val="000000" w:themeColor="text1"/>
        </w:rPr>
        <w:t>C. xantiana</w:t>
      </w:r>
      <w:r w:rsidRPr="001C5213">
        <w:rPr>
          <w:rFonts w:ascii="Times New Roman" w:hAnsi="Times New Roman" w:cs="Times New Roman"/>
          <w:color w:val="000000" w:themeColor="text1"/>
        </w:rPr>
        <w:t xml:space="preserve"> ssp. </w:t>
      </w:r>
      <w:r w:rsidRPr="001C5213">
        <w:rPr>
          <w:rFonts w:ascii="Times New Roman" w:hAnsi="Times New Roman" w:cs="Times New Roman"/>
          <w:i/>
          <w:color w:val="000000" w:themeColor="text1"/>
        </w:rPr>
        <w:t>xantiana</w:t>
      </w:r>
      <w:r w:rsidRPr="001C5213">
        <w:rPr>
          <w:rFonts w:ascii="Times New Roman" w:hAnsi="Times New Roman" w:cs="Times New Roman"/>
          <w:color w:val="000000" w:themeColor="text1"/>
        </w:rPr>
        <w:t>. In field experiments burying seeds in bags () and pots (), seeds can germinate at least up to 3 years after burial. Fifteen years of surveys suggest that the seed bank may allow some populations to persist exclusively as seeds for as long as 4 consecutive years (Fig. </w:t>
      </w:r>
      <w:hyperlink w:anchor="fig:intro-figure">
        <w:r w:rsidRPr="001C5213">
          <w:rPr>
            <w:rStyle w:val="Hyperlink"/>
            <w:rFonts w:ascii="Times New Roman" w:hAnsi="Times New Roman" w:cs="Times New Roman"/>
            <w:color w:val="000000" w:themeColor="text1"/>
          </w:rPr>
          <w:t>[fig:intro-figure]</w:t>
        </w:r>
      </w:hyperlink>
      <w:r w:rsidRPr="001C5213">
        <w:rPr>
          <w:rFonts w:ascii="Times New Roman" w:hAnsi="Times New Roman" w:cs="Times New Roman"/>
          <w:color w:val="000000" w:themeColor="text1"/>
        </w:rPr>
        <w:t>D). Seeds lack morphological adaptations for dispersal () and spatial distribution patterns in populations are consistent with dispersal limitation (). We thus expect limited seed dispersal among populations over the relatively short temporal scales reported in this study.</w:t>
      </w:r>
    </w:p>
    <w:p w14:paraId="284EB545" w14:textId="77777777" w:rsidR="00F253A6" w:rsidRPr="001C5213" w:rsidRDefault="00A0367D" w:rsidP="001C5213">
      <w:pPr>
        <w:pStyle w:val="BodyText"/>
        <w:spacing w:line="480" w:lineRule="auto"/>
        <w:rPr>
          <w:rFonts w:ascii="Times New Roman" w:hAnsi="Times New Roman" w:cs="Times New Roman"/>
          <w:color w:val="000000" w:themeColor="text1"/>
        </w:rPr>
      </w:pPr>
      <w:commentRangeStart w:id="8"/>
      <w:r w:rsidRPr="001C5213">
        <w:rPr>
          <w:rFonts w:ascii="Times New Roman" w:hAnsi="Times New Roman" w:cs="Times New Roman"/>
          <w:color w:val="000000" w:themeColor="text1"/>
        </w:rPr>
        <w:t>Intraspecific</w:t>
      </w:r>
      <w:commentRangeEnd w:id="8"/>
      <w:r w:rsidR="00D60AE3">
        <w:rPr>
          <w:rStyle w:val="CommentReference"/>
        </w:rPr>
        <w:commentReference w:id="8"/>
      </w:r>
      <w:r w:rsidRPr="001C5213">
        <w:rPr>
          <w:rFonts w:ascii="Times New Roman" w:hAnsi="Times New Roman" w:cs="Times New Roman"/>
          <w:color w:val="000000" w:themeColor="text1"/>
        </w:rPr>
        <w:t xml:space="preserve"> variation in fitness and demography in </w:t>
      </w:r>
      <w:r w:rsidRPr="001C5213">
        <w:rPr>
          <w:rFonts w:ascii="Times New Roman" w:hAnsi="Times New Roman" w:cs="Times New Roman"/>
          <w:i/>
          <w:color w:val="000000" w:themeColor="text1"/>
        </w:rPr>
        <w:t>C. xantiana</w:t>
      </w:r>
      <w:r w:rsidRPr="001C5213">
        <w:rPr>
          <w:rFonts w:ascii="Times New Roman" w:hAnsi="Times New Roman" w:cs="Times New Roman"/>
          <w:color w:val="000000" w:themeColor="text1"/>
        </w:rPr>
        <w:t xml:space="preserve"> prompted us to consider whether bet hedging might explain life-history patterns in the species. A study of </w:t>
      </w:r>
      <w:r w:rsidRPr="001C5213">
        <w:rPr>
          <w:rFonts w:ascii="Times New Roman" w:hAnsi="Times New Roman" w:cs="Times New Roman"/>
          <w:i/>
          <w:color w:val="000000" w:themeColor="text1"/>
        </w:rPr>
        <w:t>C. xantiana</w:t>
      </w:r>
      <w:r w:rsidRPr="001C5213">
        <w:rPr>
          <w:rFonts w:ascii="Times New Roman" w:hAnsi="Times New Roman" w:cs="Times New Roman"/>
          <w:color w:val="000000" w:themeColor="text1"/>
        </w:rPr>
        <w:t xml:space="preserve"> population dynamics identified an increase in the germination rate of first-year seeds from west to east (). Variability in rainfall during the growing season shows the opposite pattern, from wetter and less variable in the west to drier and more variable in the east (; Fig. </w:t>
      </w:r>
      <w:hyperlink w:anchor="fig:intro-figure">
        <w:r w:rsidRPr="001C5213">
          <w:rPr>
            <w:rStyle w:val="Hyperlink"/>
            <w:rFonts w:ascii="Times New Roman" w:hAnsi="Times New Roman" w:cs="Times New Roman"/>
            <w:color w:val="000000" w:themeColor="text1"/>
          </w:rPr>
          <w:t>[fig:intro-figure]</w:t>
        </w:r>
      </w:hyperlink>
      <w:r w:rsidRPr="001C5213">
        <w:rPr>
          <w:rFonts w:ascii="Times New Roman" w:hAnsi="Times New Roman" w:cs="Times New Roman"/>
          <w:color w:val="000000" w:themeColor="text1"/>
        </w:rPr>
        <w:t xml:space="preserve">B&amp;C for pattern </w:t>
      </w:r>
      <w:r w:rsidRPr="001C5213">
        <w:rPr>
          <w:rFonts w:ascii="Times New Roman" w:hAnsi="Times New Roman" w:cs="Times New Roman"/>
          <w:color w:val="000000" w:themeColor="text1"/>
        </w:rPr>
        <w:lastRenderedPageBreak/>
        <w:t xml:space="preserve">from 2005-2020). Demographic observations  and transplant experiments also demonstrate that fitness can exhibit dramatic interannual variation (e.g. 30-fold between a wet and dry year in ). Because environmental variability is an imperfect proxy for fitness, we sought to understand intraspecific variation in </w:t>
      </w:r>
      <w:r w:rsidRPr="001C5213">
        <w:rPr>
          <w:rFonts w:ascii="Times New Roman" w:hAnsi="Times New Roman" w:cs="Times New Roman"/>
          <w:i/>
          <w:color w:val="000000" w:themeColor="text1"/>
        </w:rPr>
        <w:t>C. xantiana</w:t>
      </w:r>
      <w:r w:rsidRPr="001C5213">
        <w:rPr>
          <w:rFonts w:ascii="Times New Roman" w:hAnsi="Times New Roman" w:cs="Times New Roman"/>
          <w:color w:val="000000" w:themeColor="text1"/>
        </w:rPr>
        <w:t xml:space="preserve"> seed vital rates in the context of temporal variation in fitness. We thus sought to test whether bet hedging theory helps explains observed patterns of life history variation.</w:t>
      </w:r>
    </w:p>
    <w:p w14:paraId="6E8CD0A2"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Here, we test whether life history patterns in </w:t>
      </w:r>
      <w:r w:rsidRPr="001C5213">
        <w:rPr>
          <w:rFonts w:ascii="Times New Roman" w:hAnsi="Times New Roman" w:cs="Times New Roman"/>
          <w:i/>
          <w:color w:val="000000" w:themeColor="text1"/>
        </w:rPr>
        <w:t>Clarkia xantiana</w:t>
      </w:r>
      <w:r w:rsidRPr="001C5213">
        <w:rPr>
          <w:rFonts w:ascii="Times New Roman" w:hAnsi="Times New Roman" w:cs="Times New Roman"/>
          <w:color w:val="000000" w:themeColor="text1"/>
        </w:rPr>
        <w:t xml:space="preserve"> ssp. </w:t>
      </w:r>
      <w:r w:rsidRPr="001C5213">
        <w:rPr>
          <w:rFonts w:ascii="Times New Roman" w:hAnsi="Times New Roman" w:cs="Times New Roman"/>
          <w:i/>
          <w:color w:val="000000" w:themeColor="text1"/>
        </w:rPr>
        <w:t>xantiana</w:t>
      </w:r>
      <w:r w:rsidRPr="001C5213">
        <w:rPr>
          <w:rFonts w:ascii="Times New Roman" w:hAnsi="Times New Roman" w:cs="Times New Roman"/>
          <w:color w:val="000000" w:themeColor="text1"/>
        </w:rPr>
        <w:t xml:space="preserve"> are consistent with predictions made by bet hedging models. We combine seed burial experiments and 15 years of observations on aboveground vital rates from 20 populations to address the following </w:t>
      </w:r>
      <w:commentRangeStart w:id="9"/>
      <w:r w:rsidRPr="001C5213">
        <w:rPr>
          <w:rFonts w:ascii="Times New Roman" w:hAnsi="Times New Roman" w:cs="Times New Roman"/>
          <w:color w:val="000000" w:themeColor="text1"/>
        </w:rPr>
        <w:t>questions</w:t>
      </w:r>
      <w:commentRangeEnd w:id="9"/>
      <w:r w:rsidR="00BD18F6">
        <w:rPr>
          <w:rStyle w:val="CommentReference"/>
        </w:rPr>
        <w:commentReference w:id="9"/>
      </w:r>
      <w:r w:rsidRPr="001C5213">
        <w:rPr>
          <w:rFonts w:ascii="Times New Roman" w:hAnsi="Times New Roman" w:cs="Times New Roman"/>
          <w:color w:val="000000" w:themeColor="text1"/>
        </w:rPr>
        <w:t>: (1) Is there a negative correlation between germination and seed survival (Fig. </w:t>
      </w:r>
      <w:hyperlink w:anchor="fig:intro-figure">
        <w:r w:rsidRPr="001C5213">
          <w:rPr>
            <w:rStyle w:val="Hyperlink"/>
            <w:rFonts w:ascii="Times New Roman" w:hAnsi="Times New Roman" w:cs="Times New Roman"/>
            <w:color w:val="000000" w:themeColor="text1"/>
          </w:rPr>
          <w:t>[fig:intro-figure]</w:t>
        </w:r>
      </w:hyperlink>
      <w:r w:rsidRPr="001C5213">
        <w:rPr>
          <w:rFonts w:ascii="Times New Roman" w:hAnsi="Times New Roman" w:cs="Times New Roman"/>
          <w:color w:val="000000" w:themeColor="text1"/>
        </w:rPr>
        <w:t>E)? (2) Is there a negative correlation between germination and variance in per-capita reproductive success (Fig. </w:t>
      </w:r>
      <w:hyperlink w:anchor="fig:intro-figure">
        <w:r w:rsidRPr="001C5213">
          <w:rPr>
            <w:rStyle w:val="Hyperlink"/>
            <w:rFonts w:ascii="Times New Roman" w:hAnsi="Times New Roman" w:cs="Times New Roman"/>
            <w:color w:val="000000" w:themeColor="text1"/>
          </w:rPr>
          <w:t>[fig:intro-figure]</w:t>
        </w:r>
      </w:hyperlink>
      <w:r w:rsidRPr="001C5213">
        <w:rPr>
          <w:rFonts w:ascii="Times New Roman" w:hAnsi="Times New Roman" w:cs="Times New Roman"/>
          <w:color w:val="000000" w:themeColor="text1"/>
        </w:rPr>
        <w:t>F)? (3) Is per-capita reproductive success positively correlated with growing season precipitation? (4) Does germination predicted by density-independent bet hedging models match observed germination? Because we find that life history patterns are not consistent with predictions, we examined two additional pieces of evidence to explore support for complementary hypotheses: (4) Is there a correlation between variation in the environment and per-capita reproductive success? (5) What is the relative contribution of different fitness components to total variance in per-capita reproductive success?</w:t>
      </w:r>
    </w:p>
    <w:p w14:paraId="2B2CDC60" w14:textId="77777777" w:rsidR="00F253A6" w:rsidRPr="001C5213" w:rsidRDefault="00A0367D" w:rsidP="001C5213">
      <w:pPr>
        <w:pStyle w:val="Heading1"/>
        <w:spacing w:line="480" w:lineRule="auto"/>
        <w:rPr>
          <w:rFonts w:ascii="Times New Roman" w:hAnsi="Times New Roman" w:cs="Times New Roman"/>
          <w:sz w:val="24"/>
          <w:szCs w:val="24"/>
        </w:rPr>
      </w:pPr>
      <w:bookmarkStart w:id="10" w:name="methods"/>
      <w:commentRangeStart w:id="11"/>
      <w:r w:rsidRPr="001C5213">
        <w:rPr>
          <w:rFonts w:ascii="Times New Roman" w:hAnsi="Times New Roman" w:cs="Times New Roman"/>
          <w:sz w:val="24"/>
          <w:szCs w:val="24"/>
        </w:rPr>
        <w:t>Methods</w:t>
      </w:r>
      <w:bookmarkEnd w:id="10"/>
      <w:commentRangeEnd w:id="11"/>
      <w:r w:rsidR="00D90368">
        <w:rPr>
          <w:rStyle w:val="CommentReference"/>
          <w:rFonts w:asciiTheme="minorHAnsi" w:eastAsiaTheme="minorHAnsi" w:hAnsiTheme="minorHAnsi" w:cstheme="minorBidi"/>
          <w:b w:val="0"/>
          <w:bCs w:val="0"/>
          <w:color w:val="auto"/>
        </w:rPr>
        <w:commentReference w:id="11"/>
      </w:r>
    </w:p>
    <w:p w14:paraId="730F1CB9" w14:textId="77777777" w:rsidR="00F253A6" w:rsidRPr="001C5213" w:rsidRDefault="00A0367D" w:rsidP="001C5213">
      <w:pPr>
        <w:pStyle w:val="Heading2"/>
        <w:spacing w:line="480" w:lineRule="auto"/>
        <w:rPr>
          <w:rFonts w:ascii="Times New Roman" w:hAnsi="Times New Roman" w:cs="Times New Roman"/>
          <w:sz w:val="24"/>
          <w:szCs w:val="24"/>
        </w:rPr>
      </w:pPr>
      <w:bookmarkStart w:id="12" w:name="clarkia-life-history"/>
      <w:r w:rsidRPr="001C5213">
        <w:rPr>
          <w:rFonts w:ascii="Times New Roman" w:hAnsi="Times New Roman" w:cs="Times New Roman"/>
          <w:sz w:val="24"/>
          <w:szCs w:val="24"/>
        </w:rPr>
        <w:t>Clarkia life history</w:t>
      </w:r>
      <w:bookmarkEnd w:id="12"/>
    </w:p>
    <w:p w14:paraId="25CDDAD9" w14:textId="5A5FD7D3"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i/>
          <w:color w:val="000000" w:themeColor="text1"/>
        </w:rPr>
        <w:t>Clarkia xantiana</w:t>
      </w:r>
      <w:r w:rsidRPr="001C5213">
        <w:rPr>
          <w:rFonts w:ascii="Times New Roman" w:hAnsi="Times New Roman" w:cs="Times New Roman"/>
          <w:color w:val="000000" w:themeColor="text1"/>
        </w:rPr>
        <w:t xml:space="preserve"> ssp. </w:t>
      </w:r>
      <w:r w:rsidRPr="001C5213">
        <w:rPr>
          <w:rFonts w:ascii="Times New Roman" w:hAnsi="Times New Roman" w:cs="Times New Roman"/>
          <w:i/>
          <w:color w:val="000000" w:themeColor="text1"/>
        </w:rPr>
        <w:t>xantiana</w:t>
      </w:r>
      <w:r w:rsidRPr="001C5213">
        <w:rPr>
          <w:rFonts w:ascii="Times New Roman" w:hAnsi="Times New Roman" w:cs="Times New Roman"/>
          <w:color w:val="000000" w:themeColor="text1"/>
        </w:rPr>
        <w:t xml:space="preserve"> is a winter annual that germinates with late fall and winter rains. In our study region, the Kern Valley in the southern Sierra Nevada Mountains, germination </w:t>
      </w:r>
      <w:r w:rsidRPr="001C5213">
        <w:rPr>
          <w:rFonts w:ascii="Times New Roman" w:hAnsi="Times New Roman" w:cs="Times New Roman"/>
          <w:color w:val="000000" w:themeColor="text1"/>
        </w:rPr>
        <w:lastRenderedPageBreak/>
        <w:t xml:space="preserve">historically happens between </w:t>
      </w:r>
      <w:commentRangeStart w:id="13"/>
      <w:del w:id="14" w:author="Monica Geber" w:date="2021-04-12T09:44:00Z">
        <w:r w:rsidRPr="001C5213" w:rsidDel="00BD18F6">
          <w:rPr>
            <w:rFonts w:ascii="Times New Roman" w:hAnsi="Times New Roman" w:cs="Times New Roman"/>
            <w:color w:val="000000" w:themeColor="text1"/>
          </w:rPr>
          <w:delText xml:space="preserve">October </w:delText>
        </w:r>
      </w:del>
      <w:ins w:id="15" w:author="Monica Geber" w:date="2021-04-12T09:44:00Z">
        <w:r w:rsidR="00BD18F6">
          <w:rPr>
            <w:rFonts w:ascii="Times New Roman" w:hAnsi="Times New Roman" w:cs="Times New Roman"/>
            <w:color w:val="000000" w:themeColor="text1"/>
          </w:rPr>
          <w:t>November</w:t>
        </w:r>
        <w:commentRangeEnd w:id="13"/>
        <w:r w:rsidR="00BD18F6">
          <w:rPr>
            <w:rStyle w:val="CommentReference"/>
          </w:rPr>
          <w:commentReference w:id="13"/>
        </w:r>
        <w:r w:rsidR="00BD18F6" w:rsidRPr="001C5213">
          <w:rPr>
            <w:rFonts w:ascii="Times New Roman" w:hAnsi="Times New Roman" w:cs="Times New Roman"/>
            <w:color w:val="000000" w:themeColor="text1"/>
          </w:rPr>
          <w:t xml:space="preserve"> </w:t>
        </w:r>
      </w:ins>
      <w:r w:rsidRPr="001C5213">
        <w:rPr>
          <w:rFonts w:ascii="Times New Roman" w:hAnsi="Times New Roman" w:cs="Times New Roman"/>
          <w:color w:val="000000" w:themeColor="text1"/>
        </w:rPr>
        <w:t xml:space="preserve">and late February or early March. Seedlings grow throughout the winter and spring, and surviving plants flower in late spring and early summer, </w:t>
      </w:r>
      <w:ins w:id="16" w:author="Monica Geber" w:date="2021-04-12T09:44:00Z">
        <w:r w:rsidR="00BD18F6">
          <w:rPr>
            <w:rFonts w:ascii="Times New Roman" w:hAnsi="Times New Roman" w:cs="Times New Roman"/>
            <w:color w:val="000000" w:themeColor="text1"/>
          </w:rPr>
          <w:t xml:space="preserve">late </w:t>
        </w:r>
      </w:ins>
      <w:r w:rsidRPr="001C5213">
        <w:rPr>
          <w:rFonts w:ascii="Times New Roman" w:hAnsi="Times New Roman" w:cs="Times New Roman"/>
          <w:color w:val="000000" w:themeColor="text1"/>
        </w:rPr>
        <w:t xml:space="preserve">April into early July. Pollinated fruits set seed in the early summer, June to July. Seeds of </w:t>
      </w:r>
      <w:r w:rsidRPr="001C5213">
        <w:rPr>
          <w:rFonts w:ascii="Times New Roman" w:hAnsi="Times New Roman" w:cs="Times New Roman"/>
          <w:i/>
          <w:color w:val="000000" w:themeColor="text1"/>
        </w:rPr>
        <w:t>C. xantiana</w:t>
      </w:r>
      <w:r w:rsidRPr="001C5213">
        <w:rPr>
          <w:rFonts w:ascii="Times New Roman" w:hAnsi="Times New Roman" w:cs="Times New Roman"/>
          <w:color w:val="000000" w:themeColor="text1"/>
        </w:rPr>
        <w:t xml:space="preserve"> are produced in early summer, with fruits that dry out and gradually split open. Most seeds appear to be shed from fruits within 3-4 months after production, but can remain on the plant for up to a year. Seeds are small (</w:t>
      </w:r>
      <m:oMath>
        <m:r>
          <w:rPr>
            <w:rFonts w:ascii="Cambria Math" w:hAnsi="Cambria Math" w:cs="Times New Roman"/>
            <w:color w:val="000000" w:themeColor="text1"/>
          </w:rPr>
          <m:t>&lt;1</m:t>
        </m:r>
      </m:oMath>
      <w:r w:rsidRPr="001C5213">
        <w:rPr>
          <w:rFonts w:ascii="Times New Roman" w:hAnsi="Times New Roman" w:cs="Times New Roman"/>
          <w:color w:val="000000" w:themeColor="text1"/>
        </w:rPr>
        <w:t xml:space="preserve"> mm in width) and have no structures to aid in aerial dispersal.</w:t>
      </w:r>
    </w:p>
    <w:p w14:paraId="65517133" w14:textId="0306FDC9"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We represent the </w:t>
      </w:r>
      <w:r w:rsidRPr="001C5213">
        <w:rPr>
          <w:rFonts w:ascii="Times New Roman" w:hAnsi="Times New Roman" w:cs="Times New Roman"/>
          <w:i/>
          <w:color w:val="000000" w:themeColor="text1"/>
        </w:rPr>
        <w:t>C. xantiana</w:t>
      </w:r>
      <w:r w:rsidRPr="001C5213">
        <w:rPr>
          <w:rFonts w:ascii="Times New Roman" w:hAnsi="Times New Roman" w:cs="Times New Roman"/>
          <w:color w:val="000000" w:themeColor="text1"/>
        </w:rPr>
        <w:t xml:space="preserve"> life history in terms of transitions from October of year </w:t>
      </w:r>
      <m:oMath>
        <m:r>
          <w:rPr>
            <w:rFonts w:ascii="Cambria Math" w:hAnsi="Cambria Math" w:cs="Times New Roman"/>
            <w:color w:val="000000" w:themeColor="text1"/>
          </w:rPr>
          <m:t>t</m:t>
        </m:r>
      </m:oMath>
      <w:r w:rsidRPr="001C5213">
        <w:rPr>
          <w:rFonts w:ascii="Times New Roman" w:hAnsi="Times New Roman" w:cs="Times New Roman"/>
          <w:color w:val="000000" w:themeColor="text1"/>
        </w:rPr>
        <w:t xml:space="preserve"> to October of year </w:t>
      </w:r>
      <m:oMath>
        <m:r>
          <w:rPr>
            <w:rFonts w:ascii="Cambria Math" w:hAnsi="Cambria Math" w:cs="Times New Roman"/>
            <w:color w:val="000000" w:themeColor="text1"/>
          </w:rPr>
          <m:t>t+1</m:t>
        </m:r>
      </m:oMath>
      <w:r w:rsidRPr="001C5213">
        <w:rPr>
          <w:rFonts w:ascii="Times New Roman" w:hAnsi="Times New Roman" w:cs="Times New Roman"/>
          <w:color w:val="000000" w:themeColor="text1"/>
        </w:rPr>
        <w:t>. Transitions are the product of seed survival and germination, and aboveground seedling survival to fruiting, fruit production, and seeds per fruit. For this study, we assume that the new and old seeds differ in their survival rates</w:t>
      </w:r>
      <w:ins w:id="17" w:author="Monica Geber" w:date="2021-04-12T09:47:00Z">
        <w:r w:rsidR="00DF25C4">
          <w:rPr>
            <w:rFonts w:ascii="Times New Roman" w:hAnsi="Times New Roman" w:cs="Times New Roman"/>
            <w:color w:val="000000" w:themeColor="text1"/>
          </w:rPr>
          <w:t xml:space="preserve"> in the seed bank</w:t>
        </w:r>
      </w:ins>
      <w:r w:rsidRPr="001C5213">
        <w:rPr>
          <w:rFonts w:ascii="Times New Roman" w:hAnsi="Times New Roman" w:cs="Times New Roman"/>
          <w:color w:val="000000" w:themeColor="text1"/>
        </w:rPr>
        <w:t>, but do not include additional age structure and assume germination of new and old seeds is the same. We also we assume that all plants experience the same vital rates upon germination. We describe population growth rate by the following equation:</w:t>
      </w:r>
    </w:p>
    <w:p w14:paraId="00709E7A" w14:textId="77777777" w:rsidR="00F253A6" w:rsidRPr="001C5213" w:rsidRDefault="009A25AA" w:rsidP="001C5213">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s>
              <m:ctrlPr>
                <w:rPr>
                  <w:rFonts w:ascii="Cambria Math" w:hAnsi="Cambria Math" w:cs="Times New Roman"/>
                  <w:color w:val="000000" w:themeColor="text1"/>
                </w:rPr>
              </m:ctrlPr>
            </m:mPr>
            <m:mr>
              <m:e>
                <m:m>
                  <m:mPr>
                    <m:plcHide m:val="1"/>
                    <m:mcs>
                      <m:mc>
                        <m:mcPr>
                          <m:count m:val="1"/>
                          <m:mcJc m:val="right"/>
                        </m:mcPr>
                      </m:mc>
                    </m:mcs>
                    <m:ctrlPr>
                      <w:rPr>
                        <w:rFonts w:ascii="Cambria Math" w:hAnsi="Cambria Math" w:cs="Times New Roman"/>
                        <w:color w:val="000000" w:themeColor="text1"/>
                      </w:rPr>
                    </m:ctrlPr>
                  </m:mPr>
                  <m:mr>
                    <m:e>
                      <m:r>
                        <w:rPr>
                          <w:rFonts w:ascii="Cambria Math" w:hAnsi="Cambria Math" w:cs="Times New Roman"/>
                          <w:color w:val="000000" w:themeColor="text1"/>
                        </w:rPr>
                        <m:t>λ=</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1</m:t>
                          </m:r>
                        </m:sub>
                      </m:sSub>
                      <m:r>
                        <w:rPr>
                          <w:rFonts w:ascii="Cambria Math" w:hAnsi="Cambria Math" w:cs="Times New Roman"/>
                          <w:color w:val="000000" w:themeColor="text1"/>
                        </w:rPr>
                        <m:t>Y(t)</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r>
                        <w:rPr>
                          <w:rFonts w:ascii="Cambria Math" w:hAnsi="Cambria Math" w:cs="Times New Roman"/>
                          <w:color w:val="000000" w:themeColor="text1"/>
                        </w:rPr>
                        <m:t>+(1-</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2</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3</m:t>
                          </m:r>
                        </m:sub>
                      </m:sSub>
                      <m:r>
                        <w:rPr>
                          <w:rFonts w:ascii="Cambria Math" w:hAnsi="Cambria Math" w:cs="Times New Roman"/>
                          <w:color w:val="000000" w:themeColor="text1"/>
                        </w:rPr>
                        <m:t>.</m:t>
                      </m:r>
                    </m:e>
                  </m:mr>
                </m:m>
              </m:e>
            </m:mr>
          </m:m>
        </m:oMath>
      </m:oMathPara>
    </w:p>
    <w:p w14:paraId="7B7C65D7" w14:textId="751A1B46"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Germination is given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1</m:t>
            </m:r>
          </m:sub>
        </m:sSub>
      </m:oMath>
      <w:r w:rsidRPr="001C5213">
        <w:rPr>
          <w:rFonts w:ascii="Times New Roman" w:hAnsi="Times New Roman" w:cs="Times New Roman"/>
          <w:color w:val="000000" w:themeColor="text1"/>
        </w:rPr>
        <w:t xml:space="preserve">. Seed survival from seed production to the first October is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0</m:t>
            </m:r>
          </m:sub>
        </m:sSub>
      </m:oMath>
      <w:r w:rsidRPr="001C5213">
        <w:rPr>
          <w:rFonts w:ascii="Times New Roman" w:hAnsi="Times New Roman" w:cs="Times New Roman"/>
          <w:color w:val="000000" w:themeColor="text1"/>
        </w:rPr>
        <w:t xml:space="preserve">, and survival from October to February is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oMath>
      <w:r w:rsidRPr="001C521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3</m:t>
            </m:r>
          </m:sub>
        </m:sSub>
      </m:oMath>
      <w:r w:rsidRPr="001C5213">
        <w:rPr>
          <w:rFonts w:ascii="Times New Roman" w:hAnsi="Times New Roman" w:cs="Times New Roman"/>
          <w:color w:val="000000" w:themeColor="text1"/>
        </w:rPr>
        <w:t xml:space="preserve"> for age 0, and 1 seeds, respectively. Survival from February to October is given as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2</m:t>
            </m:r>
          </m:sub>
        </m:sSub>
      </m:oMath>
      <w:r w:rsidRPr="001C5213">
        <w:rPr>
          <w:rFonts w:ascii="Times New Roman" w:hAnsi="Times New Roman" w:cs="Times New Roman"/>
          <w:color w:val="000000" w:themeColor="text1"/>
        </w:rPr>
        <w:t xml:space="preserve">. Per-capita reproductive success in year </w:t>
      </w:r>
      <m:oMath>
        <m:r>
          <w:rPr>
            <w:rFonts w:ascii="Cambria Math" w:hAnsi="Cambria Math" w:cs="Times New Roman"/>
            <w:color w:val="000000" w:themeColor="text1"/>
          </w:rPr>
          <m:t>t</m:t>
        </m:r>
      </m:oMath>
      <w:r w:rsidRPr="001C5213">
        <w:rPr>
          <w:rFonts w:ascii="Times New Roman" w:hAnsi="Times New Roman" w:cs="Times New Roman"/>
          <w:color w:val="000000" w:themeColor="text1"/>
        </w:rPr>
        <w:t xml:space="preserve">, </w:t>
      </w:r>
      <m:oMath>
        <m:r>
          <w:rPr>
            <w:rFonts w:ascii="Cambria Math" w:hAnsi="Cambria Math" w:cs="Times New Roman"/>
            <w:color w:val="000000" w:themeColor="text1"/>
          </w:rPr>
          <m:t>Y(t)</m:t>
        </m:r>
      </m:oMath>
      <w:r w:rsidRPr="001C5213">
        <w:rPr>
          <w:rFonts w:ascii="Times New Roman" w:hAnsi="Times New Roman" w:cs="Times New Roman"/>
          <w:color w:val="000000" w:themeColor="text1"/>
        </w:rPr>
        <w:t xml:space="preserve"> is the product of seedling survival to fruiting (</w:t>
      </w:r>
      <m:oMath>
        <m:r>
          <w:rPr>
            <w:rFonts w:ascii="Cambria Math" w:hAnsi="Cambria Math" w:cs="Times New Roman"/>
            <w:color w:val="000000" w:themeColor="text1"/>
          </w:rPr>
          <m:t>σ</m:t>
        </m:r>
      </m:oMath>
      <w:r w:rsidRPr="001C5213">
        <w:rPr>
          <w:rFonts w:ascii="Times New Roman" w:hAnsi="Times New Roman" w:cs="Times New Roman"/>
          <w:color w:val="000000" w:themeColor="text1"/>
        </w:rPr>
        <w:t>), fruits per plant (</w:t>
      </w:r>
      <m:oMath>
        <m:r>
          <w:rPr>
            <w:rFonts w:ascii="Cambria Math" w:hAnsi="Cambria Math" w:cs="Times New Roman"/>
            <w:color w:val="000000" w:themeColor="text1"/>
          </w:rPr>
          <m:t>F</m:t>
        </m:r>
      </m:oMath>
      <w:r w:rsidRPr="001C5213">
        <w:rPr>
          <w:rFonts w:ascii="Times New Roman" w:hAnsi="Times New Roman" w:cs="Times New Roman"/>
          <w:color w:val="000000" w:themeColor="text1"/>
        </w:rPr>
        <w:t xml:space="preserve">), </w:t>
      </w:r>
      <w:ins w:id="18" w:author="Monica Geber" w:date="2021-04-12T09:48:00Z">
        <w:r w:rsidR="00DF25C4">
          <w:rPr>
            <w:rFonts w:ascii="Times New Roman" w:hAnsi="Times New Roman" w:cs="Times New Roman"/>
            <w:color w:val="000000" w:themeColor="text1"/>
          </w:rPr>
          <w:t>and</w:t>
        </w:r>
      </w:ins>
      <w:del w:id="19" w:author="Monica Geber" w:date="2021-04-12T09:48:00Z">
        <w:r w:rsidRPr="001C5213" w:rsidDel="00DF25C4">
          <w:rPr>
            <w:rFonts w:ascii="Times New Roman" w:hAnsi="Times New Roman" w:cs="Times New Roman"/>
            <w:color w:val="000000" w:themeColor="text1"/>
          </w:rPr>
          <w:delText>or</w:delText>
        </w:r>
      </w:del>
      <w:r w:rsidRPr="001C5213">
        <w:rPr>
          <w:rFonts w:ascii="Times New Roman" w:hAnsi="Times New Roman" w:cs="Times New Roman"/>
          <w:color w:val="000000" w:themeColor="text1"/>
        </w:rPr>
        <w:t xml:space="preserve"> seeds per fruit (</w:t>
      </w:r>
      <w:commentRangeStart w:id="20"/>
      <w:commentRangeEnd w:id="20"/>
      <m:oMath>
        <m:r>
          <m:rPr>
            <m:sty m:val="p"/>
          </m:rPr>
          <w:rPr>
            <w:rStyle w:val="CommentReference"/>
          </w:rPr>
          <w:commentReference w:id="20"/>
        </m:r>
      </m:oMath>
      <w:r w:rsidRPr="001C5213">
        <w:rPr>
          <w:rFonts w:ascii="Times New Roman" w:hAnsi="Times New Roman" w:cs="Times New Roman"/>
          <w:color w:val="000000" w:themeColor="text1"/>
        </w:rPr>
        <w:t>).</w:t>
      </w:r>
    </w:p>
    <w:p w14:paraId="6E5BD9CC"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Seeds are grouped into three stages: age 0 seeds, which were produced in the current year; age 1 seeds, which were produced in the previous year; age 2+ seeds, which were produced two or </w:t>
      </w:r>
      <w:r w:rsidRPr="001C5213">
        <w:rPr>
          <w:rFonts w:ascii="Times New Roman" w:hAnsi="Times New Roman" w:cs="Times New Roman"/>
          <w:color w:val="000000" w:themeColor="text1"/>
        </w:rPr>
        <w:lastRenderedPageBreak/>
        <w:t xml:space="preserve">more years </w:t>
      </w:r>
      <w:commentRangeStart w:id="21"/>
      <w:r w:rsidRPr="001C5213">
        <w:rPr>
          <w:rFonts w:ascii="Times New Roman" w:hAnsi="Times New Roman" w:cs="Times New Roman"/>
          <w:color w:val="000000" w:themeColor="text1"/>
        </w:rPr>
        <w:t>ago</w:t>
      </w:r>
      <w:commentRangeEnd w:id="21"/>
      <w:r w:rsidR="00DF25C4">
        <w:rPr>
          <w:rStyle w:val="CommentReference"/>
        </w:rPr>
        <w:commentReference w:id="21"/>
      </w:r>
      <w:r w:rsidRPr="001C5213">
        <w:rPr>
          <w:rFonts w:ascii="Times New Roman" w:hAnsi="Times New Roman" w:cs="Times New Roman"/>
          <w:color w:val="000000" w:themeColor="text1"/>
        </w:rPr>
        <w:t>. Persistence of seeds in the seed bank is represented by transitions from younger to older seeds. Production of new seeds is captured by transition to the age 0 seed state.</w:t>
      </w:r>
    </w:p>
    <w:p w14:paraId="54BF53AE" w14:textId="77777777" w:rsidR="00F253A6" w:rsidRPr="001C5213" w:rsidRDefault="00A0367D" w:rsidP="001C5213">
      <w:pPr>
        <w:pStyle w:val="BodyText"/>
        <w:spacing w:line="480" w:lineRule="auto"/>
        <w:rPr>
          <w:rFonts w:ascii="Times New Roman" w:hAnsi="Times New Roman" w:cs="Times New Roman"/>
          <w:color w:val="000000" w:themeColor="text1"/>
        </w:rPr>
      </w:pPr>
      <w:commentRangeStart w:id="22"/>
      <w:r w:rsidRPr="001C5213">
        <w:rPr>
          <w:rFonts w:ascii="Times New Roman" w:hAnsi="Times New Roman" w:cs="Times New Roman"/>
          <w:color w:val="000000" w:themeColor="text1"/>
        </w:rPr>
        <w:t>Transitions</w:t>
      </w:r>
      <w:commentRangeEnd w:id="22"/>
      <w:r w:rsidR="00DF25C4">
        <w:rPr>
          <w:rStyle w:val="CommentReference"/>
        </w:rPr>
        <w:commentReference w:id="22"/>
      </w:r>
      <w:r w:rsidRPr="001C5213">
        <w:rPr>
          <w:rFonts w:ascii="Times New Roman" w:hAnsi="Times New Roman" w:cs="Times New Roman"/>
          <w:color w:val="000000" w:themeColor="text1"/>
        </w:rPr>
        <w:t xml:space="preserve"> in the life cycle </w:t>
      </w:r>
      <w:commentRangeStart w:id="23"/>
      <w:r w:rsidRPr="001C5213">
        <w:rPr>
          <w:rFonts w:ascii="Times New Roman" w:hAnsi="Times New Roman" w:cs="Times New Roman"/>
          <w:color w:val="000000" w:themeColor="text1"/>
        </w:rPr>
        <w:t>graph</w:t>
      </w:r>
      <w:commentRangeEnd w:id="23"/>
      <w:r w:rsidR="00DF25C4">
        <w:rPr>
          <w:rStyle w:val="CommentReference"/>
        </w:rPr>
        <w:commentReference w:id="23"/>
      </w:r>
      <w:r w:rsidRPr="001C5213">
        <w:rPr>
          <w:rFonts w:ascii="Times New Roman" w:hAnsi="Times New Roman" w:cs="Times New Roman"/>
          <w:color w:val="000000" w:themeColor="text1"/>
        </w:rPr>
        <w:t xml:space="preserve"> are the product of age-specific seed survival and germination, and aboveground seedling survival to fruiting, fruit production, and seeds per fruit. Seed-related rates are represented separately for age 0, 1, and 2+ seeds. Germination for each age class is given as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1</m:t>
            </m:r>
          </m:sub>
        </m:sSub>
      </m:oMath>
      <w:r w:rsidRPr="001C521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2</m:t>
            </m:r>
          </m:sub>
        </m:sSub>
      </m:oMath>
      <w:r w:rsidRPr="001C521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3</m:t>
            </m:r>
          </m:sub>
        </m:sSub>
      </m:oMath>
      <w:r w:rsidRPr="001C5213">
        <w:rPr>
          <w:rFonts w:ascii="Times New Roman" w:hAnsi="Times New Roman" w:cs="Times New Roman"/>
          <w:color w:val="000000" w:themeColor="text1"/>
        </w:rPr>
        <w:t xml:space="preserve">, respectively. Seed survival from seed production to the first October is given as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0</m:t>
            </m:r>
          </m:sub>
        </m:sSub>
      </m:oMath>
      <w:r w:rsidRPr="001C5213">
        <w:rPr>
          <w:rFonts w:ascii="Times New Roman" w:hAnsi="Times New Roman" w:cs="Times New Roman"/>
          <w:color w:val="000000" w:themeColor="text1"/>
        </w:rPr>
        <w:t xml:space="preserve">, and survival from October to February is given as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oMath>
      <w:r w:rsidRPr="001C521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3</m:t>
            </m:r>
          </m:sub>
        </m:sSub>
      </m:oMath>
      <w:r w:rsidRPr="001C521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5</m:t>
            </m:r>
          </m:sub>
        </m:sSub>
      </m:oMath>
      <w:r w:rsidRPr="001C5213">
        <w:rPr>
          <w:rFonts w:ascii="Times New Roman" w:hAnsi="Times New Roman" w:cs="Times New Roman"/>
          <w:color w:val="000000" w:themeColor="text1"/>
        </w:rPr>
        <w:t xml:space="preserve"> for age 0, 1, and 2+ seeds, respectively. Survival from February to October is given as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2</m:t>
            </m:r>
          </m:sub>
        </m:sSub>
      </m:oMath>
      <w:r w:rsidRPr="001C521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4</m:t>
            </m:r>
          </m:sub>
        </m:sSub>
      </m:oMath>
      <w:r w:rsidRPr="001C521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6</m:t>
            </m:r>
          </m:sub>
        </m:sSub>
      </m:oMath>
      <w:r w:rsidRPr="001C5213">
        <w:rPr>
          <w:rFonts w:ascii="Times New Roman" w:hAnsi="Times New Roman" w:cs="Times New Roman"/>
          <w:color w:val="000000" w:themeColor="text1"/>
        </w:rPr>
        <w:t xml:space="preserve"> for age 0, 1, and 2+ seeds, respectively. We assume that vital rates remain unchanged after age 2. We also we assume that all plants experience the same vital rates upon germination seed age at germination does not affect seedling survival to fruiting (</w:t>
      </w:r>
      <m:oMath>
        <m:r>
          <w:rPr>
            <w:rFonts w:ascii="Cambria Math" w:hAnsi="Cambria Math" w:cs="Times New Roman"/>
            <w:color w:val="000000" w:themeColor="text1"/>
          </w:rPr>
          <m:t>σ</m:t>
        </m:r>
      </m:oMath>
      <w:r w:rsidRPr="001C5213">
        <w:rPr>
          <w:rFonts w:ascii="Times New Roman" w:hAnsi="Times New Roman" w:cs="Times New Roman"/>
          <w:color w:val="000000" w:themeColor="text1"/>
        </w:rPr>
        <w:t>), fruits per plant (</w:t>
      </w:r>
      <m:oMath>
        <m:r>
          <w:rPr>
            <w:rFonts w:ascii="Cambria Math" w:hAnsi="Cambria Math" w:cs="Times New Roman"/>
            <w:color w:val="000000" w:themeColor="text1"/>
          </w:rPr>
          <m:t>F</m:t>
        </m:r>
      </m:oMath>
      <w:r w:rsidRPr="001C5213">
        <w:rPr>
          <w:rFonts w:ascii="Times New Roman" w:hAnsi="Times New Roman" w:cs="Times New Roman"/>
          <w:color w:val="000000" w:themeColor="text1"/>
        </w:rPr>
        <w:t>), or seeds per fruit (</w:t>
      </w:r>
      <m:oMath>
        <m:r>
          <w:rPr>
            <w:rFonts w:ascii="Cambria Math" w:hAnsi="Cambria Math" w:cs="Times New Roman"/>
            <w:color w:val="000000" w:themeColor="text1"/>
          </w:rPr>
          <m:t>ϕ</m:t>
        </m:r>
      </m:oMath>
      <w:r w:rsidRPr="001C5213">
        <w:rPr>
          <w:rFonts w:ascii="Times New Roman" w:hAnsi="Times New Roman" w:cs="Times New Roman"/>
          <w:color w:val="000000" w:themeColor="text1"/>
        </w:rPr>
        <w:t>).</w:t>
      </w:r>
    </w:p>
    <w:p w14:paraId="4AFA1BB1"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The life cycle graph (Figure </w:t>
      </w:r>
      <w:hyperlink w:anchor="fig:life-cycle">
        <w:r w:rsidRPr="001C5213">
          <w:rPr>
            <w:rStyle w:val="Hyperlink"/>
            <w:rFonts w:ascii="Times New Roman" w:hAnsi="Times New Roman" w:cs="Times New Roman"/>
            <w:color w:val="000000" w:themeColor="text1"/>
          </w:rPr>
          <w:t>[fig:life-cycle]</w:t>
        </w:r>
      </w:hyperlink>
      <w:r w:rsidRPr="001C5213">
        <w:rPr>
          <w:rFonts w:ascii="Times New Roman" w:hAnsi="Times New Roman" w:cs="Times New Roman"/>
          <w:color w:val="000000" w:themeColor="text1"/>
        </w:rPr>
        <w:t>A) corresponds to the annual projection matrix</w:t>
      </w:r>
    </w:p>
    <w:p w14:paraId="78053B33" w14:textId="77777777" w:rsidR="00F253A6" w:rsidRPr="001C5213" w:rsidRDefault="009A25AA" w:rsidP="001C5213">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center"/>
                  </m:mcPr>
                </m:mc>
              </m:mcs>
              <m:ctrlPr>
                <w:rPr>
                  <w:rFonts w:ascii="Cambria Math" w:hAnsi="Cambria Math" w:cs="Times New Roman"/>
                  <w:color w:val="000000" w:themeColor="text1"/>
                </w:rPr>
              </m:ctrlPr>
            </m:mPr>
            <m:mr>
              <m:e>
                <m:r>
                  <m:rPr>
                    <m:sty m:val="b"/>
                  </m:rPr>
                  <w:rPr>
                    <w:rFonts w:ascii="Cambria Math" w:hAnsi="Cambria Math" w:cs="Times New Roman"/>
                    <w:color w:val="000000" w:themeColor="text1"/>
                  </w:rPr>
                  <m:t>A</m:t>
                </m:r>
                <m: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3"/>
                              <m:mcJc m:val="center"/>
                            </m:mcPr>
                          </m:mc>
                        </m:mcs>
                        <m:ctrlPr>
                          <w:rPr>
                            <w:rFonts w:ascii="Cambria Math" w:hAnsi="Cambria Math" w:cs="Times New Roman"/>
                            <w:color w:val="000000" w:themeColor="text1"/>
                          </w:rPr>
                        </m:ctrlPr>
                      </m:mPr>
                      <m:mr>
                        <m:e>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1</m:t>
                              </m:r>
                            </m:sub>
                          </m:sSub>
                          <m:r>
                            <w:rPr>
                              <w:rFonts w:ascii="Cambria Math" w:hAnsi="Cambria Math" w:cs="Times New Roman"/>
                              <w:color w:val="000000" w:themeColor="text1"/>
                            </w:rPr>
                            <m:t>σFϕ</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0</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3</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2</m:t>
                              </m:r>
                            </m:sub>
                          </m:sSub>
                          <m:r>
                            <w:rPr>
                              <w:rFonts w:ascii="Cambria Math" w:hAnsi="Cambria Math" w:cs="Times New Roman"/>
                              <w:color w:val="000000" w:themeColor="text1"/>
                            </w:rPr>
                            <m:t>σFϕ</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0</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5</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3</m:t>
                              </m:r>
                            </m:sub>
                          </m:sSub>
                          <m:r>
                            <w:rPr>
                              <w:rFonts w:ascii="Cambria Math" w:hAnsi="Cambria Math" w:cs="Times New Roman"/>
                              <w:color w:val="000000" w:themeColor="text1"/>
                            </w:rPr>
                            <m:t>σFϕ</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0</m:t>
                              </m:r>
                            </m:sub>
                          </m:sSub>
                        </m:e>
                      </m:mr>
                      <m:mr>
                        <m:e>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r>
                            <w:rPr>
                              <w:rFonts w:ascii="Cambria Math" w:hAnsi="Cambria Math" w:cs="Times New Roman"/>
                              <w:color w:val="000000" w:themeColor="text1"/>
                            </w:rPr>
                            <m:t>(1-</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2</m:t>
                              </m:r>
                            </m:sub>
                          </m:sSub>
                        </m:e>
                        <m:e>
                          <m:r>
                            <w:rPr>
                              <w:rFonts w:ascii="Cambria Math" w:hAnsi="Cambria Math" w:cs="Times New Roman"/>
                              <w:color w:val="000000" w:themeColor="text1"/>
                            </w:rPr>
                            <m:t>0</m:t>
                          </m:r>
                        </m:e>
                        <m:e>
                          <m:r>
                            <w:rPr>
                              <w:rFonts w:ascii="Cambria Math" w:hAnsi="Cambria Math" w:cs="Times New Roman"/>
                              <w:color w:val="000000" w:themeColor="text1"/>
                            </w:rPr>
                            <m:t>0</m:t>
                          </m:r>
                        </m:e>
                      </m:mr>
                      <m:mr>
                        <m:e>
                          <m:r>
                            <w:rPr>
                              <w:rFonts w:ascii="Cambria Math" w:hAnsi="Cambria Math" w:cs="Times New Roman"/>
                              <w:color w:val="000000" w:themeColor="text1"/>
                            </w:rPr>
                            <m:t>0</m:t>
                          </m:r>
                        </m:e>
                        <m:e>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3</m:t>
                              </m:r>
                            </m:sub>
                          </m:sSub>
                          <m:r>
                            <w:rPr>
                              <w:rFonts w:ascii="Cambria Math" w:hAnsi="Cambria Math" w:cs="Times New Roman"/>
                              <w:color w:val="000000" w:themeColor="text1"/>
                            </w:rPr>
                            <m:t>(1-</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4</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5</m:t>
                              </m:r>
                            </m:sub>
                          </m:sSub>
                          <m:r>
                            <w:rPr>
                              <w:rFonts w:ascii="Cambria Math" w:hAnsi="Cambria Math" w:cs="Times New Roman"/>
                              <w:color w:val="000000" w:themeColor="text1"/>
                            </w:rPr>
                            <m:t>(1-</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3</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6</m:t>
                              </m:r>
                            </m:sub>
                          </m:sSub>
                        </m:e>
                      </m:mr>
                    </m:m>
                  </m:e>
                </m:d>
              </m:e>
            </m:mr>
          </m:m>
        </m:oMath>
      </m:oMathPara>
    </w:p>
    <w:p w14:paraId="7BBD14ED"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that summarizes transitions between stages.</w:t>
      </w:r>
    </w:p>
    <w:p w14:paraId="1FD8BC9D" w14:textId="77777777" w:rsidR="00F253A6" w:rsidRPr="001C5213" w:rsidRDefault="00A0367D" w:rsidP="001C5213">
      <w:pPr>
        <w:pStyle w:val="BodyText"/>
        <w:spacing w:line="480" w:lineRule="auto"/>
        <w:rPr>
          <w:rFonts w:ascii="Times New Roman" w:hAnsi="Times New Roman" w:cs="Times New Roman"/>
          <w:color w:val="000000" w:themeColor="text1"/>
        </w:rPr>
      </w:pPr>
      <w:commentRangeStart w:id="24"/>
      <w:r w:rsidRPr="001C5213">
        <w:rPr>
          <w:rFonts w:ascii="Times New Roman" w:hAnsi="Times New Roman" w:cs="Times New Roman"/>
          <w:color w:val="000000" w:themeColor="text1"/>
        </w:rPr>
        <w:t>The census period occurs when the entire population is seeds, and corresponds to the time at which seed bags are placed into the field ().</w:t>
      </w:r>
      <w:commentRangeEnd w:id="24"/>
      <w:r w:rsidR="00DF25C4">
        <w:rPr>
          <w:rStyle w:val="CommentReference"/>
        </w:rPr>
        <w:commentReference w:id="24"/>
      </w:r>
    </w:p>
    <w:p w14:paraId="58C897E5" w14:textId="77777777" w:rsidR="00F253A6" w:rsidRPr="001C5213" w:rsidRDefault="00A0367D" w:rsidP="001C5213">
      <w:pPr>
        <w:pStyle w:val="Heading2"/>
        <w:spacing w:line="480" w:lineRule="auto"/>
        <w:rPr>
          <w:rFonts w:ascii="Times New Roman" w:hAnsi="Times New Roman" w:cs="Times New Roman"/>
          <w:sz w:val="24"/>
          <w:szCs w:val="24"/>
        </w:rPr>
      </w:pPr>
      <w:bookmarkStart w:id="25" w:name="creating-the-dataset"/>
      <w:r w:rsidRPr="001C5213">
        <w:rPr>
          <w:rFonts w:ascii="Times New Roman" w:hAnsi="Times New Roman" w:cs="Times New Roman"/>
          <w:sz w:val="24"/>
          <w:szCs w:val="24"/>
        </w:rPr>
        <w:t>Creating the dataset</w:t>
      </w:r>
      <w:bookmarkEnd w:id="25"/>
    </w:p>
    <w:p w14:paraId="22780343"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We used field experiments and surveys to assemble observations of below- and above-ground demography for 20 populations of </w:t>
      </w:r>
      <w:r w:rsidRPr="001C5213">
        <w:rPr>
          <w:rFonts w:ascii="Times New Roman" w:hAnsi="Times New Roman" w:cs="Times New Roman"/>
          <w:i/>
          <w:color w:val="000000" w:themeColor="text1"/>
        </w:rPr>
        <w:t xml:space="preserve">Clarkia </w:t>
      </w:r>
      <w:commentRangeStart w:id="26"/>
      <w:proofErr w:type="spellStart"/>
      <w:r w:rsidRPr="001C5213">
        <w:rPr>
          <w:rFonts w:ascii="Times New Roman" w:hAnsi="Times New Roman" w:cs="Times New Roman"/>
          <w:i/>
          <w:color w:val="000000" w:themeColor="text1"/>
        </w:rPr>
        <w:t>xantiana</w:t>
      </w:r>
      <w:commentRangeEnd w:id="26"/>
      <w:proofErr w:type="spellEnd"/>
      <w:r w:rsidR="004C4284">
        <w:rPr>
          <w:rStyle w:val="CommentReference"/>
        </w:rPr>
        <w:commentReference w:id="26"/>
      </w:r>
      <w:r w:rsidRPr="001C5213">
        <w:rPr>
          <w:rFonts w:ascii="Times New Roman" w:hAnsi="Times New Roman" w:cs="Times New Roman"/>
          <w:color w:val="000000" w:themeColor="text1"/>
        </w:rPr>
        <w:t xml:space="preserve"> (Table </w:t>
      </w:r>
      <w:hyperlink w:anchor="tab:datasets">
        <w:r w:rsidRPr="001C5213">
          <w:rPr>
            <w:rStyle w:val="Hyperlink"/>
            <w:rFonts w:ascii="Times New Roman" w:hAnsi="Times New Roman" w:cs="Times New Roman"/>
            <w:color w:val="000000" w:themeColor="text1"/>
          </w:rPr>
          <w:t>[</w:t>
        </w:r>
        <w:proofErr w:type="spellStart"/>
        <w:r w:rsidRPr="001C5213">
          <w:rPr>
            <w:rStyle w:val="Hyperlink"/>
            <w:rFonts w:ascii="Times New Roman" w:hAnsi="Times New Roman" w:cs="Times New Roman"/>
            <w:color w:val="000000" w:themeColor="text1"/>
          </w:rPr>
          <w:t>tab:datasets</w:t>
        </w:r>
        <w:proofErr w:type="spellEnd"/>
        <w:r w:rsidRPr="001C5213">
          <w:rPr>
            <w:rStyle w:val="Hyperlink"/>
            <w:rFonts w:ascii="Times New Roman" w:hAnsi="Times New Roman" w:cs="Times New Roman"/>
            <w:color w:val="000000" w:themeColor="text1"/>
          </w:rPr>
          <w:t>]</w:t>
        </w:r>
      </w:hyperlink>
      <w:r w:rsidRPr="001C5213">
        <w:rPr>
          <w:rFonts w:ascii="Times New Roman" w:hAnsi="Times New Roman" w:cs="Times New Roman"/>
          <w:color w:val="000000" w:themeColor="text1"/>
        </w:rPr>
        <w:t xml:space="preserve">). Specifically, we used experiments to estimate transitions in the seed bank and surveys to estimate per-capita </w:t>
      </w:r>
      <w:r w:rsidRPr="001C5213">
        <w:rPr>
          <w:rFonts w:ascii="Times New Roman" w:hAnsi="Times New Roman" w:cs="Times New Roman"/>
          <w:color w:val="000000" w:themeColor="text1"/>
        </w:rPr>
        <w:lastRenderedPageBreak/>
        <w:t>reproductive success. These demographic data have been used to test hypotheses about the geography of demography () and species distributions (). Here, we use them to obtain population-level estimates of germination and seed survival, and yearly estimates of per-capita reproductive success.</w:t>
      </w:r>
    </w:p>
    <w:p w14:paraId="7121D75C"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To estimate transitions in the seed bank, we used observations from a seed bag burial experiment conducted in all populations from 2005-2008 (Figure </w:t>
      </w:r>
      <w:hyperlink w:anchor="fig:seed-bag-experiments">
        <w:r w:rsidRPr="001C5213">
          <w:rPr>
            <w:rStyle w:val="Hyperlink"/>
            <w:rFonts w:ascii="Times New Roman" w:hAnsi="Times New Roman" w:cs="Times New Roman"/>
            <w:color w:val="000000" w:themeColor="text1"/>
          </w:rPr>
          <w:t>[fig:seed-bag-experiments]</w:t>
        </w:r>
      </w:hyperlink>
      <w:r w:rsidRPr="001C5213">
        <w:rPr>
          <w:rFonts w:ascii="Times New Roman" w:hAnsi="Times New Roman" w:cs="Times New Roman"/>
          <w:color w:val="000000" w:themeColor="text1"/>
        </w:rPr>
        <w:t>). In June-July of these years, one of us (MAG) collected mature fruits at all study populations. In each population, seeds were pooled and distributed across 5</w:t>
      </w:r>
      <m:oMath>
        <m:r>
          <w:rPr>
            <w:rFonts w:ascii="Cambria Math" w:hAnsi="Cambria Math" w:cs="Times New Roman"/>
            <w:color w:val="000000" w:themeColor="text1"/>
          </w:rPr>
          <m:t>×</m:t>
        </m:r>
      </m:oMath>
      <w:r w:rsidRPr="001C5213">
        <w:rPr>
          <w:rFonts w:ascii="Times New Roman" w:hAnsi="Times New Roman" w:cs="Times New Roman"/>
          <w:color w:val="000000" w:themeColor="text1"/>
        </w:rPr>
        <w:t xml:space="preserve">5-cm nylon mesh bags (100 seeds/bag). In October, MAG placed </w:t>
      </w:r>
      <w:commentRangeStart w:id="27"/>
      <w:r w:rsidRPr="001C5213">
        <w:rPr>
          <w:rFonts w:ascii="Times New Roman" w:hAnsi="Times New Roman" w:cs="Times New Roman"/>
          <w:color w:val="000000" w:themeColor="text1"/>
        </w:rPr>
        <w:t xml:space="preserve">30 bags </w:t>
      </w:r>
      <w:commentRangeEnd w:id="27"/>
      <w:r w:rsidR="004C4284">
        <w:rPr>
          <w:rStyle w:val="CommentReference"/>
        </w:rPr>
        <w:commentReference w:id="27"/>
      </w:r>
      <w:r w:rsidRPr="001C5213">
        <w:rPr>
          <w:rFonts w:ascii="Times New Roman" w:hAnsi="Times New Roman" w:cs="Times New Roman"/>
          <w:color w:val="000000" w:themeColor="text1"/>
        </w:rPr>
        <w:t xml:space="preserve">at each population; one bag was staked into the ground near each permanent survey </w:t>
      </w:r>
      <w:commentRangeStart w:id="28"/>
      <w:r w:rsidRPr="001C5213">
        <w:rPr>
          <w:rFonts w:ascii="Times New Roman" w:hAnsi="Times New Roman" w:cs="Times New Roman"/>
          <w:color w:val="000000" w:themeColor="text1"/>
        </w:rPr>
        <w:t>plot</w:t>
      </w:r>
      <w:commentRangeEnd w:id="28"/>
      <w:r w:rsidR="004C4284">
        <w:rPr>
          <w:rStyle w:val="CommentReference"/>
        </w:rPr>
        <w:commentReference w:id="28"/>
      </w:r>
      <w:r w:rsidRPr="001C5213">
        <w:rPr>
          <w:rFonts w:ascii="Times New Roman" w:hAnsi="Times New Roman" w:cs="Times New Roman"/>
          <w:color w:val="000000" w:themeColor="text1"/>
        </w:rPr>
        <w:t xml:space="preserve"> and covered with soil. In all populations, ten bags each were unearthed twice (in January and October) during their first, second, or third year; bags that were dug up in a given year were only used in that year and were removed at the end of the year (Figure </w:t>
      </w:r>
      <w:hyperlink w:anchor="fig:seed-bag-experiments">
        <w:r w:rsidRPr="001C5213">
          <w:rPr>
            <w:rStyle w:val="Hyperlink"/>
            <w:rFonts w:ascii="Times New Roman" w:hAnsi="Times New Roman" w:cs="Times New Roman"/>
            <w:color w:val="000000" w:themeColor="text1"/>
          </w:rPr>
          <w:t>[</w:t>
        </w:r>
        <w:proofErr w:type="spellStart"/>
        <w:r w:rsidRPr="001C5213">
          <w:rPr>
            <w:rStyle w:val="Hyperlink"/>
            <w:rFonts w:ascii="Times New Roman" w:hAnsi="Times New Roman" w:cs="Times New Roman"/>
            <w:color w:val="000000" w:themeColor="text1"/>
          </w:rPr>
          <w:t>fig:seed-bag-experiments</w:t>
        </w:r>
        <w:proofErr w:type="spellEnd"/>
        <w:r w:rsidRPr="001C5213">
          <w:rPr>
            <w:rStyle w:val="Hyperlink"/>
            <w:rFonts w:ascii="Times New Roman" w:hAnsi="Times New Roman" w:cs="Times New Roman"/>
            <w:color w:val="000000" w:themeColor="text1"/>
          </w:rPr>
          <w:t>]</w:t>
        </w:r>
      </w:hyperlink>
      <w:commentRangeStart w:id="29"/>
      <w:r w:rsidRPr="001C5213">
        <w:rPr>
          <w:rFonts w:ascii="Times New Roman" w:hAnsi="Times New Roman" w:cs="Times New Roman"/>
          <w:color w:val="000000" w:themeColor="text1"/>
        </w:rPr>
        <w:t>A</w:t>
      </w:r>
      <w:commentRangeEnd w:id="29"/>
      <w:r w:rsidR="004C4284">
        <w:rPr>
          <w:rStyle w:val="CommentReference"/>
        </w:rPr>
        <w:commentReference w:id="29"/>
      </w:r>
      <w:r w:rsidRPr="001C5213">
        <w:rPr>
          <w:rFonts w:ascii="Times New Roman" w:hAnsi="Times New Roman" w:cs="Times New Roman"/>
          <w:color w:val="000000" w:themeColor="text1"/>
        </w:rPr>
        <w:t>). The experiment was repeated in 3 consecutive years (3 rounds). In round 1 (started in October 2005 with 30 bags/population), bags were dug up in year 1, 2, and 3. In round 2 (started in October 2006 with 20 bags/population), bags were dug up in year 1 and 2. In round 3 (started in October 2007 with 10 bags/population), bags were dug up in year 1. We thus have 3 sets of observations associated with 1 year old seeds, 2 sets of observations associated with 2 year old seeds, and 1 set of observations associated with 3 year old seeds. We use data from the experiment to estimate germination and seed survival () but note that we test predictions of bet-hedging theory using only a subset of transitions relevant to our analysis ().</w:t>
      </w:r>
    </w:p>
    <w:p w14:paraId="3A4FE334"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During each experimental round, we counted the number of intact seeds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ijkm</m:t>
            </m:r>
          </m:sub>
        </m:sSub>
      </m:oMath>
      <w:r w:rsidRPr="001C5213">
        <w:rPr>
          <w:rFonts w:ascii="Times New Roman" w:hAnsi="Times New Roman" w:cs="Times New Roman"/>
          <w:color w:val="000000" w:themeColor="text1"/>
        </w:rPr>
        <w:t xml:space="preserve">) for up to 3 </w:t>
      </w:r>
      <w:commentRangeStart w:id="30"/>
      <w:r w:rsidRPr="001C5213">
        <w:rPr>
          <w:rFonts w:ascii="Times New Roman" w:hAnsi="Times New Roman" w:cs="Times New Roman"/>
          <w:color w:val="000000" w:themeColor="text1"/>
        </w:rPr>
        <w:t>years</w:t>
      </w:r>
      <w:commentRangeEnd w:id="30"/>
      <w:r w:rsidR="00F151D1">
        <w:rPr>
          <w:rStyle w:val="CommentReference"/>
        </w:rPr>
        <w:commentReference w:id="30"/>
      </w:r>
      <w:r w:rsidRPr="001C5213">
        <w:rPr>
          <w:rFonts w:ascii="Times New Roman" w:hAnsi="Times New Roman" w:cs="Times New Roman"/>
          <w:color w:val="000000" w:themeColor="text1"/>
        </w:rPr>
        <w:t xml:space="preserve">. We counted the number of seeds in bag </w:t>
      </w:r>
      <m:oMath>
        <m:r>
          <w:rPr>
            <w:rFonts w:ascii="Cambria Math" w:hAnsi="Cambria Math" w:cs="Times New Roman"/>
            <w:color w:val="000000" w:themeColor="text1"/>
          </w:rPr>
          <m:t>i</m:t>
        </m:r>
      </m:oMath>
      <w:r w:rsidRPr="001C5213">
        <w:rPr>
          <w:rFonts w:ascii="Times New Roman" w:hAnsi="Times New Roman" w:cs="Times New Roman"/>
          <w:color w:val="000000" w:themeColor="text1"/>
        </w:rPr>
        <w:t xml:space="preserve">, in population </w:t>
      </w:r>
      <m:oMath>
        <m:r>
          <w:rPr>
            <w:rFonts w:ascii="Cambria Math" w:hAnsi="Cambria Math" w:cs="Times New Roman"/>
            <w:color w:val="000000" w:themeColor="text1"/>
          </w:rPr>
          <m:t>j</m:t>
        </m:r>
      </m:oMath>
      <w:r w:rsidRPr="001C5213">
        <w:rPr>
          <w:rFonts w:ascii="Times New Roman" w:hAnsi="Times New Roman" w:cs="Times New Roman"/>
          <w:color w:val="000000" w:themeColor="text1"/>
        </w:rPr>
        <w:t xml:space="preserve">, and in year </w:t>
      </w:r>
      <m:oMath>
        <m:r>
          <w:rPr>
            <w:rFonts w:ascii="Cambria Math" w:hAnsi="Cambria Math" w:cs="Times New Roman"/>
            <w:color w:val="000000" w:themeColor="text1"/>
          </w:rPr>
          <m:t>k</m:t>
        </m:r>
      </m:oMath>
      <w:r w:rsidRPr="001C5213">
        <w:rPr>
          <w:rFonts w:ascii="Times New Roman" w:hAnsi="Times New Roman" w:cs="Times New Roman"/>
          <w:color w:val="000000" w:themeColor="text1"/>
        </w:rPr>
        <w:t xml:space="preserve"> at times indexed </w:t>
      </w:r>
      <w:r w:rsidRPr="001C5213">
        <w:rPr>
          <w:rFonts w:ascii="Times New Roman" w:hAnsi="Times New Roman" w:cs="Times New Roman"/>
          <w:color w:val="000000" w:themeColor="text1"/>
        </w:rPr>
        <w:lastRenderedPageBreak/>
        <w:t xml:space="preserve">by </w:t>
      </w:r>
      <m:oMath>
        <m:r>
          <w:rPr>
            <w:rFonts w:ascii="Cambria Math" w:hAnsi="Cambria Math" w:cs="Times New Roman"/>
            <w:color w:val="000000" w:themeColor="text1"/>
          </w:rPr>
          <m:t>m</m:t>
        </m:r>
      </m:oMath>
      <w:r w:rsidRPr="001C5213">
        <w:rPr>
          <w:rFonts w:ascii="Times New Roman" w:hAnsi="Times New Roman" w:cs="Times New Roman"/>
          <w:color w:val="000000" w:themeColor="text1"/>
        </w:rPr>
        <w:t>, corresponding to the times at which bags were unearthed. These counts represent the number of seeds that remain intact in the soil seed bank. We also counted the number of seedlings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m:rPr>
                <m:sty m:val="p"/>
              </m:rPr>
              <w:rPr>
                <w:rFonts w:ascii="Cambria Math" w:hAnsi="Cambria Math" w:cs="Times New Roman"/>
                <w:color w:val="000000" w:themeColor="text1"/>
              </w:rPr>
              <m:t>g</m:t>
            </m:r>
            <m:r>
              <w:rPr>
                <w:rFonts w:ascii="Cambria Math" w:hAnsi="Cambria Math" w:cs="Times New Roman"/>
                <w:color w:val="000000" w:themeColor="text1"/>
              </w:rPr>
              <m:t>,ijk</m:t>
            </m:r>
          </m:sub>
        </m:sSub>
      </m:oMath>
      <w:r w:rsidRPr="001C5213">
        <w:rPr>
          <w:rFonts w:ascii="Times New Roman" w:hAnsi="Times New Roman" w:cs="Times New Roman"/>
          <w:color w:val="000000" w:themeColor="text1"/>
        </w:rPr>
        <w:t xml:space="preserve">) when we unearthed the seed bags in January. We illustrate the relationship between the experimental design and data in (Figure </w:t>
      </w:r>
      <w:hyperlink w:anchor="fig:seed-bag-experiments">
        <w:r w:rsidRPr="001C5213">
          <w:rPr>
            <w:rStyle w:val="Hyperlink"/>
            <w:rFonts w:ascii="Times New Roman" w:hAnsi="Times New Roman" w:cs="Times New Roman"/>
            <w:color w:val="000000" w:themeColor="text1"/>
          </w:rPr>
          <w:t>[fig:seed-bag-experiments]</w:t>
        </w:r>
      </w:hyperlink>
      <w:r w:rsidRPr="001C5213">
        <w:rPr>
          <w:rFonts w:ascii="Times New Roman" w:hAnsi="Times New Roman" w:cs="Times New Roman"/>
          <w:color w:val="000000" w:themeColor="text1"/>
        </w:rPr>
        <w:t>B), in which we show the hypothetical, average seed counts in seed bags from the first experimental round at one population. Seeds are lost from bags through physical destruction (continuous decline in seed counts along solid lines) and germination (discrete decline in seed counts along dotted lines).</w:t>
      </w:r>
    </w:p>
    <w:p w14:paraId="25CC0242" w14:textId="2B6C2075"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We conducted viability experiments in each year we conducted seed burial experiments. At the end of each experimental year, </w:t>
      </w:r>
      <w:ins w:id="31" w:author="Monica Geber" w:date="2021-04-12T10:11:00Z">
        <w:r w:rsidR="004C4284">
          <w:rPr>
            <w:rFonts w:ascii="Times New Roman" w:hAnsi="Times New Roman" w:cs="Times New Roman"/>
            <w:color w:val="000000" w:themeColor="text1"/>
          </w:rPr>
          <w:t xml:space="preserve">the </w:t>
        </w:r>
      </w:ins>
      <w:r w:rsidRPr="001C5213">
        <w:rPr>
          <w:rFonts w:ascii="Times New Roman" w:hAnsi="Times New Roman" w:cs="Times New Roman"/>
          <w:color w:val="000000" w:themeColor="text1"/>
        </w:rPr>
        <w:t xml:space="preserve">bags </w:t>
      </w:r>
      <w:ins w:id="32" w:author="Monica Geber" w:date="2021-04-12T10:11:00Z">
        <w:r w:rsidR="004C4284">
          <w:rPr>
            <w:rFonts w:ascii="Times New Roman" w:hAnsi="Times New Roman" w:cs="Times New Roman"/>
            <w:color w:val="000000" w:themeColor="text1"/>
          </w:rPr>
          <w:t xml:space="preserve">that had been scored for </w:t>
        </w:r>
        <w:r w:rsidR="00A22542">
          <w:rPr>
            <w:rFonts w:ascii="Times New Roman" w:hAnsi="Times New Roman" w:cs="Times New Roman"/>
            <w:color w:val="000000" w:themeColor="text1"/>
          </w:rPr>
          <w:t xml:space="preserve">germination in January </w:t>
        </w:r>
      </w:ins>
      <w:r w:rsidRPr="001C5213">
        <w:rPr>
          <w:rFonts w:ascii="Times New Roman" w:hAnsi="Times New Roman" w:cs="Times New Roman"/>
          <w:color w:val="000000" w:themeColor="text1"/>
        </w:rPr>
        <w:t xml:space="preserve">were brought to the lab </w:t>
      </w:r>
      <w:ins w:id="33" w:author="Monica Geber" w:date="2021-04-12T10:12:00Z">
        <w:r w:rsidR="00A22542">
          <w:rPr>
            <w:rFonts w:ascii="Times New Roman" w:hAnsi="Times New Roman" w:cs="Times New Roman"/>
            <w:color w:val="000000" w:themeColor="text1"/>
          </w:rPr>
          <w:t xml:space="preserve">in October </w:t>
        </w:r>
      </w:ins>
      <w:r w:rsidRPr="001C5213">
        <w:rPr>
          <w:rFonts w:ascii="Times New Roman" w:hAnsi="Times New Roman" w:cs="Times New Roman"/>
          <w:color w:val="000000" w:themeColor="text1"/>
        </w:rPr>
        <w:t xml:space="preserve">and intact seeds were tested in a two-stage viability trial (Figure </w:t>
      </w:r>
      <w:hyperlink w:anchor="fig:seed-bag-experiments">
        <w:r w:rsidRPr="001C5213">
          <w:rPr>
            <w:rStyle w:val="Hyperlink"/>
            <w:rFonts w:ascii="Times New Roman" w:hAnsi="Times New Roman" w:cs="Times New Roman"/>
            <w:color w:val="000000" w:themeColor="text1"/>
          </w:rPr>
          <w:t>[fig:seed-bag-experiments]</w:t>
        </w:r>
      </w:hyperlink>
      <w:r w:rsidRPr="001C5213">
        <w:rPr>
          <w:rFonts w:ascii="Times New Roman" w:hAnsi="Times New Roman" w:cs="Times New Roman"/>
          <w:color w:val="000000" w:themeColor="text1"/>
        </w:rPr>
        <w:t xml:space="preserve">C). In the lab, we </w:t>
      </w:r>
      <w:ins w:id="34" w:author="Monica Geber" w:date="2021-04-12T10:12:00Z">
        <w:r w:rsidR="00A22542">
          <w:rPr>
            <w:rFonts w:ascii="Times New Roman" w:hAnsi="Times New Roman" w:cs="Times New Roman"/>
            <w:color w:val="000000" w:themeColor="text1"/>
          </w:rPr>
          <w:t xml:space="preserve">counted intact seeds and </w:t>
        </w:r>
      </w:ins>
      <w:r w:rsidRPr="001C5213">
        <w:rPr>
          <w:rFonts w:ascii="Times New Roman" w:hAnsi="Times New Roman" w:cs="Times New Roman"/>
          <w:color w:val="000000" w:themeColor="text1"/>
        </w:rPr>
        <w:t>conducted germination trials and viability assays on subsets of the seeds from each bag to estimate the viability of the intact seeds. First, we placed up to 15 seeds from each bag on to moist filter paper in a disposable cup and observed the number of germinants over 10 days; we counted and removed germinants every 2 days. For each bag, we summed the number of seeds tested and germinating to obtain the number of trials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n</m:t>
            </m:r>
          </m:e>
          <m:sub>
            <m:r>
              <w:rPr>
                <w:rFonts w:ascii="Cambria Math" w:hAnsi="Cambria Math" w:cs="Times New Roman"/>
                <w:color w:val="000000" w:themeColor="text1"/>
              </w:rPr>
              <m:t>ijk</m:t>
            </m:r>
          </m:sub>
          <m:sup>
            <m:r>
              <m:rPr>
                <m:sty m:val="p"/>
              </m:rPr>
              <w:rPr>
                <w:rFonts w:ascii="Cambria Math" w:hAnsi="Cambria Math" w:cs="Times New Roman"/>
                <w:color w:val="000000" w:themeColor="text1"/>
              </w:rPr>
              <m:t>tes</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g</m:t>
                </m:r>
              </m:sub>
            </m:sSub>
          </m:sup>
        </m:sSubSup>
      </m:oMath>
      <w:r w:rsidRPr="001C5213">
        <w:rPr>
          <w:rFonts w:ascii="Times New Roman" w:hAnsi="Times New Roman" w:cs="Times New Roman"/>
          <w:color w:val="000000" w:themeColor="text1"/>
        </w:rPr>
        <w:t>) and successes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y</m:t>
            </m:r>
          </m:e>
          <m:sub>
            <m:r>
              <w:rPr>
                <w:rFonts w:ascii="Cambria Math" w:hAnsi="Cambria Math" w:cs="Times New Roman"/>
                <w:color w:val="000000" w:themeColor="text1"/>
              </w:rPr>
              <m:t>ijk</m:t>
            </m:r>
          </m:sub>
          <m:sup>
            <m:r>
              <m:rPr>
                <m:sty m:val="p"/>
              </m:rPr>
              <w:rPr>
                <w:rFonts w:ascii="Cambria Math" w:hAnsi="Cambria Math" w:cs="Times New Roman"/>
                <w:color w:val="000000" w:themeColor="text1"/>
              </w:rPr>
              <m:t>germ</m:t>
            </m:r>
          </m:sup>
        </m:sSubSup>
      </m:oMath>
      <w:r w:rsidRPr="001C5213">
        <w:rPr>
          <w:rFonts w:ascii="Times New Roman" w:hAnsi="Times New Roman" w:cs="Times New Roman"/>
          <w:color w:val="000000" w:themeColor="text1"/>
        </w:rPr>
        <w:t>) summarizing the germination trials.</w:t>
      </w:r>
    </w:p>
    <w:p w14:paraId="1E7F5294"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After 10 days, up to 10 remaining ungerminated seeds were sliced in half and individually placed into the wells of 96-well plates filled with a solution of tetrazolium chloride, which stains viable tissue red. We covered the plates with foil. Each 96-well plate contained seed from at least one bag per population of a given seed-age class. Two or three tests of up to 15 seeds each were conducted for each bag. We checked and counted for viable seeds every 2 days for 10 days. For </w:t>
      </w:r>
      <w:r w:rsidRPr="001C5213">
        <w:rPr>
          <w:rFonts w:ascii="Times New Roman" w:hAnsi="Times New Roman" w:cs="Times New Roman"/>
          <w:color w:val="000000" w:themeColor="text1"/>
        </w:rPr>
        <w:lastRenderedPageBreak/>
        <w:t>each bag, we summed the number of seeds tested and stained to obtain the number of trials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n</m:t>
            </m:r>
          </m:e>
          <m:sub>
            <m:r>
              <w:rPr>
                <w:rFonts w:ascii="Cambria Math" w:hAnsi="Cambria Math" w:cs="Times New Roman"/>
                <w:color w:val="000000" w:themeColor="text1"/>
              </w:rPr>
              <m:t>ijk</m:t>
            </m:r>
          </m:sub>
          <m:sup>
            <m:r>
              <m:rPr>
                <m:sty m:val="p"/>
              </m:rPr>
              <w:rPr>
                <w:rFonts w:ascii="Cambria Math" w:hAnsi="Cambria Math" w:cs="Times New Roman"/>
                <w:color w:val="000000" w:themeColor="text1"/>
              </w:rPr>
              <m:t>tes</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v</m:t>
                </m:r>
              </m:sub>
            </m:sSub>
          </m:sup>
        </m:sSubSup>
      </m:oMath>
      <w:r w:rsidRPr="001C5213">
        <w:rPr>
          <w:rFonts w:ascii="Times New Roman" w:hAnsi="Times New Roman" w:cs="Times New Roman"/>
          <w:color w:val="000000" w:themeColor="text1"/>
        </w:rPr>
        <w:t>) and successes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y</m:t>
            </m:r>
          </m:e>
          <m:sub>
            <m:r>
              <w:rPr>
                <w:rFonts w:ascii="Cambria Math" w:hAnsi="Cambria Math" w:cs="Times New Roman"/>
                <w:color w:val="000000" w:themeColor="text1"/>
              </w:rPr>
              <m:t>ijk</m:t>
            </m:r>
          </m:sub>
          <m:sup>
            <m:r>
              <m:rPr>
                <m:sty m:val="p"/>
              </m:rPr>
              <w:rPr>
                <w:rFonts w:ascii="Cambria Math" w:hAnsi="Cambria Math" w:cs="Times New Roman"/>
                <w:color w:val="000000" w:themeColor="text1"/>
              </w:rPr>
              <m:t>viab</m:t>
            </m:r>
          </m:sup>
        </m:sSubSup>
      </m:oMath>
      <w:r w:rsidRPr="001C5213">
        <w:rPr>
          <w:rFonts w:ascii="Times New Roman" w:hAnsi="Times New Roman" w:cs="Times New Roman"/>
          <w:color w:val="000000" w:themeColor="text1"/>
        </w:rPr>
        <w:t>) summarizing the viability trials.</w:t>
      </w:r>
    </w:p>
    <w:p w14:paraId="158FBEE0"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To estimate the survival of seedlings to fruiting plants, we counted seedlings and fruiting plants in 30 0.5 m</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2</m:t>
            </m:r>
          </m:sup>
        </m:sSup>
      </m:oMath>
      <w:r w:rsidRPr="001C5213">
        <w:rPr>
          <w:rFonts w:ascii="Times New Roman" w:hAnsi="Times New Roman" w:cs="Times New Roman"/>
          <w:color w:val="000000" w:themeColor="text1"/>
        </w:rPr>
        <w:t xml:space="preserve"> permanent plots from 2006–</w:t>
      </w:r>
      <w:commentRangeStart w:id="35"/>
      <w:r w:rsidRPr="001C5213">
        <w:rPr>
          <w:rFonts w:ascii="Times New Roman" w:hAnsi="Times New Roman" w:cs="Times New Roman"/>
          <w:color w:val="000000" w:themeColor="text1"/>
        </w:rPr>
        <w:t>2020</w:t>
      </w:r>
      <w:commentRangeEnd w:id="35"/>
      <w:r w:rsidR="00A22542">
        <w:rPr>
          <w:rStyle w:val="CommentReference"/>
        </w:rPr>
        <w:commentReference w:id="35"/>
      </w:r>
      <w:r w:rsidRPr="001C5213">
        <w:rPr>
          <w:rFonts w:ascii="Times New Roman" w:hAnsi="Times New Roman" w:cs="Times New Roman"/>
          <w:color w:val="000000" w:themeColor="text1"/>
        </w:rPr>
        <w:t xml:space="preserve"> (). Seedlings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ijk</m:t>
            </m:r>
          </m:sub>
        </m:sSub>
      </m:oMath>
      <w:r w:rsidRPr="001C5213">
        <w:rPr>
          <w:rFonts w:ascii="Times New Roman" w:hAnsi="Times New Roman" w:cs="Times New Roman"/>
          <w:color w:val="000000" w:themeColor="text1"/>
        </w:rPr>
        <w:t>) and fruiting plants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ijk</m:t>
            </m:r>
          </m:sub>
        </m:sSub>
      </m:oMath>
      <w:r w:rsidRPr="001C5213">
        <w:rPr>
          <w:rFonts w:ascii="Times New Roman" w:hAnsi="Times New Roman" w:cs="Times New Roman"/>
          <w:color w:val="000000" w:themeColor="text1"/>
        </w:rPr>
        <w:t xml:space="preserve">) were counted in February and June, respectively, in plot </w:t>
      </w:r>
      <m:oMath>
        <m:r>
          <w:rPr>
            <w:rFonts w:ascii="Cambria Math" w:hAnsi="Cambria Math" w:cs="Times New Roman"/>
            <w:color w:val="000000" w:themeColor="text1"/>
          </w:rPr>
          <m:t>i</m:t>
        </m:r>
      </m:oMath>
      <w:r w:rsidRPr="001C5213">
        <w:rPr>
          <w:rFonts w:ascii="Times New Roman" w:hAnsi="Times New Roman" w:cs="Times New Roman"/>
          <w:color w:val="000000" w:themeColor="text1"/>
        </w:rPr>
        <w:t xml:space="preserve">, in population </w:t>
      </w:r>
      <m:oMath>
        <m:r>
          <w:rPr>
            <w:rFonts w:ascii="Cambria Math" w:hAnsi="Cambria Math" w:cs="Times New Roman"/>
            <w:color w:val="000000" w:themeColor="text1"/>
          </w:rPr>
          <m:t>j</m:t>
        </m:r>
      </m:oMath>
      <w:r w:rsidRPr="001C5213">
        <w:rPr>
          <w:rFonts w:ascii="Times New Roman" w:hAnsi="Times New Roman" w:cs="Times New Roman"/>
          <w:color w:val="000000" w:themeColor="text1"/>
        </w:rPr>
        <w:t xml:space="preserve">, and in year </w:t>
      </w:r>
      <m:oMath>
        <m:r>
          <w:rPr>
            <w:rFonts w:ascii="Cambria Math" w:hAnsi="Cambria Math" w:cs="Times New Roman"/>
            <w:color w:val="000000" w:themeColor="text1"/>
          </w:rPr>
          <m:t>k</m:t>
        </m:r>
      </m:oMath>
      <w:r w:rsidRPr="001C5213">
        <w:rPr>
          <w:rFonts w:ascii="Times New Roman" w:hAnsi="Times New Roman" w:cs="Times New Roman"/>
          <w:color w:val="000000" w:themeColor="text1"/>
        </w:rPr>
        <w:t>. Plants in each plot are counted by a single person at each visit.</w:t>
      </w:r>
    </w:p>
    <w:p w14:paraId="469A5950"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To estimate seed production by plants that survive to reproduction, we combined estimates of fruits per plant and seeds per fruit (). To determine the number of fruits per plant, we made two sets of counts at each population. First, from 2007–2020, we counted the number of fruits per plant </w:t>
      </w:r>
      <w:commentRangeStart w:id="36"/>
      <w:r w:rsidRPr="001C5213">
        <w:rPr>
          <w:rFonts w:ascii="Times New Roman" w:hAnsi="Times New Roman" w:cs="Times New Roman"/>
          <w:color w:val="000000" w:themeColor="text1"/>
        </w:rPr>
        <w:t xml:space="preserve">on all plants </w:t>
      </w:r>
      <w:commentRangeEnd w:id="36"/>
      <w:r w:rsidR="00A22542">
        <w:rPr>
          <w:rStyle w:val="CommentReference"/>
        </w:rPr>
        <w:commentReference w:id="36"/>
      </w:r>
      <w:r w:rsidRPr="001C5213">
        <w:rPr>
          <w:rFonts w:ascii="Times New Roman" w:hAnsi="Times New Roman" w:cs="Times New Roman"/>
          <w:color w:val="000000" w:themeColor="text1"/>
        </w:rPr>
        <w:t>in the 0.5m</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2</m:t>
            </m:r>
          </m:sup>
        </m:sSup>
      </m:oMath>
      <w:r w:rsidRPr="001C5213">
        <w:rPr>
          <w:rFonts w:ascii="Times New Roman" w:hAnsi="Times New Roman" w:cs="Times New Roman"/>
          <w:color w:val="000000" w:themeColor="text1"/>
        </w:rPr>
        <w:t xml:space="preserve"> permanent plots. Second, from 2006–2020, we counted the number of fruits per plant on additional plants that we sampled haphazardly across the site using throws of a 0.5m</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2</m:t>
            </m:r>
          </m:sup>
        </m:sSup>
      </m:oMath>
      <w:r w:rsidRPr="001C5213">
        <w:rPr>
          <w:rFonts w:ascii="Times New Roman" w:hAnsi="Times New Roman" w:cs="Times New Roman"/>
          <w:color w:val="000000" w:themeColor="text1"/>
        </w:rPr>
        <w:t xml:space="preserve"> grid. We chose to combine counts from plants in permanent and haphazardly distributed plots, because the latter often sampled a broader distribution of plant sizes and combining them allowed us to better estimate fruit number per plant in years with relatively few plants in permanent plots.</w:t>
      </w:r>
    </w:p>
    <w:p w14:paraId="2A6125E9"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From 2006–2012, we counted the number of undamaged fruits on a plant. We then took the damaged fruits on a plant and visually stacked them end to end to estimate how many additional undamaged fruits that was equivalent to (e.g. two half fruits corresponded to one undamaged fruit). We used this as our count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y</m:t>
            </m:r>
          </m:e>
          <m:sub>
            <m:r>
              <w:rPr>
                <w:rFonts w:ascii="Cambria Math" w:hAnsi="Cambria Math" w:cs="Times New Roman"/>
                <w:color w:val="000000" w:themeColor="text1"/>
              </w:rPr>
              <m:t>ijk</m:t>
            </m:r>
          </m:sub>
          <m:sup>
            <m:r>
              <w:rPr>
                <w:rFonts w:ascii="Cambria Math" w:hAnsi="Cambria Math" w:cs="Times New Roman"/>
                <w:color w:val="000000" w:themeColor="text1"/>
              </w:rPr>
              <m:t>TFE</m:t>
            </m:r>
          </m:sup>
        </m:sSubSup>
      </m:oMath>
      <w:r w:rsidRPr="001C5213">
        <w:rPr>
          <w:rFonts w:ascii="Times New Roman" w:hAnsi="Times New Roman" w:cs="Times New Roman"/>
          <w:color w:val="000000" w:themeColor="text1"/>
        </w:rPr>
        <w:t xml:space="preserve">) of total fruit equivalents on plant </w:t>
      </w:r>
      <m:oMath>
        <m:r>
          <w:rPr>
            <w:rFonts w:ascii="Cambria Math" w:hAnsi="Cambria Math" w:cs="Times New Roman"/>
            <w:color w:val="000000" w:themeColor="text1"/>
          </w:rPr>
          <m:t>i</m:t>
        </m:r>
      </m:oMath>
      <w:r w:rsidRPr="001C5213">
        <w:rPr>
          <w:rFonts w:ascii="Times New Roman" w:hAnsi="Times New Roman" w:cs="Times New Roman"/>
          <w:color w:val="000000" w:themeColor="text1"/>
        </w:rPr>
        <w:t xml:space="preserve">, in population </w:t>
      </w:r>
      <m:oMath>
        <m:r>
          <w:rPr>
            <w:rFonts w:ascii="Cambria Math" w:hAnsi="Cambria Math" w:cs="Times New Roman"/>
            <w:color w:val="000000" w:themeColor="text1"/>
          </w:rPr>
          <m:t>j</m:t>
        </m:r>
      </m:oMath>
      <w:r w:rsidRPr="001C5213">
        <w:rPr>
          <w:rFonts w:ascii="Times New Roman" w:hAnsi="Times New Roman" w:cs="Times New Roman"/>
          <w:color w:val="000000" w:themeColor="text1"/>
        </w:rPr>
        <w:t xml:space="preserve">, and in year </w:t>
      </w:r>
      <m:oMath>
        <m:r>
          <w:rPr>
            <w:rFonts w:ascii="Cambria Math" w:hAnsi="Cambria Math" w:cs="Times New Roman"/>
            <w:color w:val="000000" w:themeColor="text1"/>
          </w:rPr>
          <m:t>k</m:t>
        </m:r>
      </m:oMath>
      <w:r w:rsidRPr="001C5213">
        <w:rPr>
          <w:rFonts w:ascii="Times New Roman" w:hAnsi="Times New Roman" w:cs="Times New Roman"/>
          <w:color w:val="000000" w:themeColor="text1"/>
        </w:rPr>
        <w:t>. From 2013–2020, we counted and separately recorded the number of undamaged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y</m:t>
            </m:r>
          </m:e>
          <m:sub>
            <m:r>
              <w:rPr>
                <w:rFonts w:ascii="Cambria Math" w:hAnsi="Cambria Math" w:cs="Times New Roman"/>
                <w:color w:val="000000" w:themeColor="text1"/>
              </w:rPr>
              <m:t>ijk</m:t>
            </m:r>
          </m:sub>
          <m:sup>
            <m:r>
              <w:rPr>
                <w:rFonts w:ascii="Cambria Math" w:hAnsi="Cambria Math" w:cs="Times New Roman"/>
                <w:color w:val="000000" w:themeColor="text1"/>
              </w:rPr>
              <m:t>UF</m:t>
            </m:r>
          </m:sup>
        </m:sSubSup>
      </m:oMath>
      <w:r w:rsidRPr="001C5213">
        <w:rPr>
          <w:rFonts w:ascii="Times New Roman" w:hAnsi="Times New Roman" w:cs="Times New Roman"/>
          <w:color w:val="000000" w:themeColor="text1"/>
        </w:rPr>
        <w:t>) and damaged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y</m:t>
            </m:r>
          </m:e>
          <m:sub>
            <m:r>
              <w:rPr>
                <w:rFonts w:ascii="Cambria Math" w:hAnsi="Cambria Math" w:cs="Times New Roman"/>
                <w:color w:val="000000" w:themeColor="text1"/>
              </w:rPr>
              <m:t>ijk</m:t>
            </m:r>
          </m:sub>
          <m:sup>
            <m:r>
              <w:rPr>
                <w:rFonts w:ascii="Cambria Math" w:hAnsi="Cambria Math" w:cs="Times New Roman"/>
                <w:color w:val="000000" w:themeColor="text1"/>
              </w:rPr>
              <m:t>DF</m:t>
            </m:r>
          </m:sup>
        </m:sSubSup>
      </m:oMath>
      <w:r w:rsidRPr="001C5213">
        <w:rPr>
          <w:rFonts w:ascii="Times New Roman" w:hAnsi="Times New Roman" w:cs="Times New Roman"/>
          <w:color w:val="000000" w:themeColor="text1"/>
        </w:rPr>
        <w:t>) fruits on a plant plant.</w:t>
      </w:r>
    </w:p>
    <w:p w14:paraId="6BF818EF"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lastRenderedPageBreak/>
        <w:t>From 2006–2020, we collected one undamaged fruit from each of 20-30 plants that were haphazardly chosen in each population. For each population in each year, we attempted to obtain 20-30 counts of seeds produced per undamaged fruit. The plants were outside permanent plots to avoid affecting seed input. In the lab, we counted the number of seeds in the fruit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y</m:t>
            </m:r>
          </m:e>
          <m:sub>
            <m:r>
              <w:rPr>
                <w:rFonts w:ascii="Cambria Math" w:hAnsi="Cambria Math" w:cs="Times New Roman"/>
                <w:color w:val="000000" w:themeColor="text1"/>
              </w:rPr>
              <m:t>ijk</m:t>
            </m:r>
          </m:sub>
          <m:sup>
            <m:r>
              <w:rPr>
                <w:rFonts w:ascii="Cambria Math" w:hAnsi="Cambria Math" w:cs="Times New Roman"/>
                <w:color w:val="000000" w:themeColor="text1"/>
              </w:rPr>
              <m:t>US</m:t>
            </m:r>
          </m:sup>
        </m:sSubSup>
      </m:oMath>
      <w:r w:rsidRPr="001C5213">
        <w:rPr>
          <w:rFonts w:ascii="Times New Roman" w:hAnsi="Times New Roman" w:cs="Times New Roman"/>
          <w:color w:val="000000" w:themeColor="text1"/>
        </w:rPr>
        <w:t xml:space="preserve">), corresponding to fruit </w:t>
      </w:r>
      <m:oMath>
        <m:r>
          <w:rPr>
            <w:rFonts w:ascii="Cambria Math" w:hAnsi="Cambria Math" w:cs="Times New Roman"/>
            <w:color w:val="000000" w:themeColor="text1"/>
          </w:rPr>
          <m:t>i</m:t>
        </m:r>
      </m:oMath>
      <w:r w:rsidRPr="001C5213">
        <w:rPr>
          <w:rFonts w:ascii="Times New Roman" w:hAnsi="Times New Roman" w:cs="Times New Roman"/>
          <w:color w:val="000000" w:themeColor="text1"/>
        </w:rPr>
        <w:t xml:space="preserve">, in population </w:t>
      </w:r>
      <m:oMath>
        <m:r>
          <w:rPr>
            <w:rFonts w:ascii="Cambria Math" w:hAnsi="Cambria Math" w:cs="Times New Roman"/>
            <w:color w:val="000000" w:themeColor="text1"/>
          </w:rPr>
          <m:t>j</m:t>
        </m:r>
      </m:oMath>
      <w:r w:rsidRPr="001C5213">
        <w:rPr>
          <w:rFonts w:ascii="Times New Roman" w:hAnsi="Times New Roman" w:cs="Times New Roman"/>
          <w:color w:val="000000" w:themeColor="text1"/>
        </w:rPr>
        <w:t xml:space="preserve">, and in year </w:t>
      </w:r>
      <m:oMath>
        <m:r>
          <w:rPr>
            <w:rFonts w:ascii="Cambria Math" w:hAnsi="Cambria Math" w:cs="Times New Roman"/>
            <w:color w:val="000000" w:themeColor="text1"/>
          </w:rPr>
          <m:t>k</m:t>
        </m:r>
      </m:oMath>
      <w:r w:rsidRPr="001C5213">
        <w:rPr>
          <w:rFonts w:ascii="Times New Roman" w:hAnsi="Times New Roman" w:cs="Times New Roman"/>
          <w:color w:val="000000" w:themeColor="text1"/>
        </w:rPr>
        <w:t>. From 2013–2020, we additionally collected a damaged fruit from the same plant whenever available. We counted the number of seeds in the fruit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y</m:t>
            </m:r>
          </m:e>
          <m:sub>
            <m:r>
              <w:rPr>
                <w:rFonts w:ascii="Cambria Math" w:hAnsi="Cambria Math" w:cs="Times New Roman"/>
                <w:color w:val="000000" w:themeColor="text1"/>
              </w:rPr>
              <m:t>ijk</m:t>
            </m:r>
          </m:sub>
          <m:sup>
            <m:r>
              <w:rPr>
                <w:rFonts w:ascii="Cambria Math" w:hAnsi="Cambria Math" w:cs="Times New Roman"/>
                <w:color w:val="000000" w:themeColor="text1"/>
              </w:rPr>
              <m:t>DS</m:t>
            </m:r>
          </m:sup>
        </m:sSubSup>
      </m:oMath>
      <w:r w:rsidRPr="001C5213">
        <w:rPr>
          <w:rFonts w:ascii="Times New Roman" w:hAnsi="Times New Roman" w:cs="Times New Roman"/>
          <w:color w:val="000000" w:themeColor="text1"/>
        </w:rPr>
        <w:t xml:space="preserve">), corresponding to fruit </w:t>
      </w:r>
      <m:oMath>
        <m:r>
          <w:rPr>
            <w:rFonts w:ascii="Cambria Math" w:hAnsi="Cambria Math" w:cs="Times New Roman"/>
            <w:color w:val="000000" w:themeColor="text1"/>
          </w:rPr>
          <m:t>i</m:t>
        </m:r>
      </m:oMath>
      <w:r w:rsidRPr="001C5213">
        <w:rPr>
          <w:rFonts w:ascii="Times New Roman" w:hAnsi="Times New Roman" w:cs="Times New Roman"/>
          <w:color w:val="000000" w:themeColor="text1"/>
        </w:rPr>
        <w:t xml:space="preserve">, in population </w:t>
      </w:r>
      <m:oMath>
        <m:r>
          <w:rPr>
            <w:rFonts w:ascii="Cambria Math" w:hAnsi="Cambria Math" w:cs="Times New Roman"/>
            <w:color w:val="000000" w:themeColor="text1"/>
          </w:rPr>
          <m:t>j</m:t>
        </m:r>
      </m:oMath>
      <w:r w:rsidRPr="001C5213">
        <w:rPr>
          <w:rFonts w:ascii="Times New Roman" w:hAnsi="Times New Roman" w:cs="Times New Roman"/>
          <w:color w:val="000000" w:themeColor="text1"/>
        </w:rPr>
        <w:t xml:space="preserve">, and in year </w:t>
      </w:r>
      <m:oMath>
        <m:r>
          <w:rPr>
            <w:rFonts w:ascii="Cambria Math" w:hAnsi="Cambria Math" w:cs="Times New Roman"/>
            <w:color w:val="000000" w:themeColor="text1"/>
          </w:rPr>
          <m:t>k</m:t>
        </m:r>
      </m:oMath>
      <w:r w:rsidRPr="001C5213">
        <w:rPr>
          <w:rFonts w:ascii="Times New Roman" w:hAnsi="Times New Roman" w:cs="Times New Roman"/>
          <w:color w:val="000000" w:themeColor="text1"/>
        </w:rPr>
        <w:t>.</w:t>
      </w:r>
    </w:p>
    <w:p w14:paraId="27E178FE" w14:textId="77777777" w:rsidR="00F253A6" w:rsidRPr="001C5213" w:rsidRDefault="00A0367D" w:rsidP="001C5213">
      <w:pPr>
        <w:pStyle w:val="BodyText"/>
        <w:spacing w:line="480" w:lineRule="auto"/>
        <w:rPr>
          <w:rFonts w:ascii="Times New Roman" w:hAnsi="Times New Roman" w:cs="Times New Roman"/>
          <w:color w:val="000000" w:themeColor="text1"/>
        </w:rPr>
      </w:pPr>
      <w:bookmarkStart w:id="37" w:name="tab:datasets"/>
      <w:r w:rsidRPr="001C5213">
        <w:rPr>
          <w:rFonts w:ascii="Times New Roman" w:hAnsi="Times New Roman" w:cs="Times New Roman"/>
          <w:color w:val="000000" w:themeColor="text1"/>
        </w:rPr>
        <w:t>[tab:datasets]</w:t>
      </w:r>
      <w:bookmarkEnd w:id="37"/>
    </w:p>
    <w:tbl>
      <w:tblPr>
        <w:tblStyle w:val="Table"/>
        <w:tblW w:w="0" w:type="pct"/>
        <w:tblLook w:val="07C0" w:firstRow="0" w:lastRow="1" w:firstColumn="1" w:lastColumn="1" w:noHBand="1" w:noVBand="1"/>
      </w:tblPr>
      <w:tblGrid>
        <w:gridCol w:w="4182"/>
        <w:gridCol w:w="1709"/>
        <w:gridCol w:w="537"/>
        <w:gridCol w:w="1256"/>
      </w:tblGrid>
      <w:tr w:rsidR="001C5213" w:rsidRPr="001C5213" w14:paraId="54AFDDE0" w14:textId="77777777">
        <w:tc>
          <w:tcPr>
            <w:tcW w:w="0" w:type="auto"/>
          </w:tcPr>
          <w:p w14:paraId="0FEB7EF8"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smallCaps/>
                <w:color w:val="000000" w:themeColor="text1"/>
              </w:rPr>
              <w:t xml:space="preserve">Seed vital </w:t>
            </w:r>
            <w:commentRangeStart w:id="38"/>
            <w:r w:rsidRPr="001C5213">
              <w:rPr>
                <w:rFonts w:ascii="Times New Roman" w:hAnsi="Times New Roman" w:cs="Times New Roman"/>
                <w:smallCaps/>
                <w:color w:val="000000" w:themeColor="text1"/>
              </w:rPr>
              <w:t>rates</w:t>
            </w:r>
            <w:commentRangeEnd w:id="38"/>
            <w:r w:rsidR="00A0719B">
              <w:rPr>
                <w:rStyle w:val="CommentReference"/>
              </w:rPr>
              <w:commentReference w:id="38"/>
            </w:r>
          </w:p>
        </w:tc>
        <w:tc>
          <w:tcPr>
            <w:tcW w:w="0" w:type="auto"/>
          </w:tcPr>
          <w:p w14:paraId="5872A9A3"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t>
            </w:r>
          </w:p>
        </w:tc>
        <w:tc>
          <w:tcPr>
            <w:tcW w:w="0" w:type="auto"/>
          </w:tcPr>
          <w:p w14:paraId="41E2BF3C" w14:textId="77777777"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w:t>
            </w:r>
          </w:p>
        </w:tc>
        <w:tc>
          <w:tcPr>
            <w:tcW w:w="0" w:type="auto"/>
          </w:tcPr>
          <w:p w14:paraId="32CF45A7" w14:textId="77777777"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w:t>
            </w:r>
          </w:p>
        </w:tc>
      </w:tr>
      <w:tr w:rsidR="001C5213" w:rsidRPr="001C5213" w14:paraId="7793F2C2" w14:textId="77777777">
        <w:tc>
          <w:tcPr>
            <w:tcW w:w="0" w:type="auto"/>
          </w:tcPr>
          <w:p w14:paraId="79DFBBC7"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Seed survival and germination</w:t>
            </w:r>
          </w:p>
        </w:tc>
        <w:tc>
          <w:tcPr>
            <w:tcW w:w="0" w:type="auto"/>
          </w:tcPr>
          <w:p w14:paraId="1733C698"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Seed bag burial</w:t>
            </w:r>
          </w:p>
        </w:tc>
        <w:tc>
          <w:tcPr>
            <w:tcW w:w="0" w:type="auto"/>
          </w:tcPr>
          <w:p w14:paraId="38566E17" w14:textId="77777777" w:rsidR="00F253A6" w:rsidRPr="001C5213" w:rsidRDefault="009A25AA"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Y</m:t>
                    </m:r>
                  </m:e>
                  <m:sub>
                    <m:r>
                      <w:rPr>
                        <w:rFonts w:ascii="Cambria Math" w:hAnsi="Cambria Math" w:cs="Times New Roman"/>
                        <w:color w:val="000000" w:themeColor="text1"/>
                      </w:rPr>
                      <m:t>1</m:t>
                    </m:r>
                  </m:sub>
                </m:sSub>
              </m:oMath>
            </m:oMathPara>
          </w:p>
        </w:tc>
        <w:tc>
          <w:tcPr>
            <w:tcW w:w="0" w:type="auto"/>
          </w:tcPr>
          <w:p w14:paraId="66CA3D06" w14:textId="77777777"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2006-2009</w:t>
            </w:r>
          </w:p>
        </w:tc>
      </w:tr>
      <w:tr w:rsidR="001C5213" w:rsidRPr="001C5213" w14:paraId="1E30CCC5" w14:textId="77777777">
        <w:tc>
          <w:tcPr>
            <w:tcW w:w="0" w:type="auto"/>
          </w:tcPr>
          <w:p w14:paraId="01D4E5AE"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Seed viability</w:t>
            </w:r>
          </w:p>
        </w:tc>
        <w:tc>
          <w:tcPr>
            <w:tcW w:w="0" w:type="auto"/>
          </w:tcPr>
          <w:p w14:paraId="5F7BF896"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Viability trials</w:t>
            </w:r>
          </w:p>
        </w:tc>
        <w:tc>
          <w:tcPr>
            <w:tcW w:w="0" w:type="auto"/>
          </w:tcPr>
          <w:p w14:paraId="31FC6B10" w14:textId="77777777" w:rsidR="00F253A6" w:rsidRPr="001C5213" w:rsidRDefault="009A25AA"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Y</m:t>
                    </m:r>
                  </m:e>
                  <m:sub>
                    <m:r>
                      <w:rPr>
                        <w:rFonts w:ascii="Cambria Math" w:hAnsi="Cambria Math" w:cs="Times New Roman"/>
                        <w:color w:val="000000" w:themeColor="text1"/>
                      </w:rPr>
                      <m:t>2</m:t>
                    </m:r>
                  </m:sub>
                </m:sSub>
              </m:oMath>
            </m:oMathPara>
          </w:p>
        </w:tc>
        <w:tc>
          <w:tcPr>
            <w:tcW w:w="0" w:type="auto"/>
          </w:tcPr>
          <w:p w14:paraId="3BA403C1" w14:textId="77777777"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2006-2009</w:t>
            </w:r>
          </w:p>
        </w:tc>
      </w:tr>
      <w:tr w:rsidR="001C5213" w:rsidRPr="001C5213" w14:paraId="3E6B3F1B" w14:textId="77777777">
        <w:tc>
          <w:tcPr>
            <w:tcW w:w="0" w:type="auto"/>
          </w:tcPr>
          <w:p w14:paraId="512C6A3F"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smallCaps/>
                <w:color w:val="000000" w:themeColor="text1"/>
              </w:rPr>
              <w:t>Seedling survival</w:t>
            </w:r>
          </w:p>
        </w:tc>
        <w:tc>
          <w:tcPr>
            <w:tcW w:w="0" w:type="auto"/>
          </w:tcPr>
          <w:p w14:paraId="2FF4D412"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t>
            </w:r>
          </w:p>
        </w:tc>
        <w:tc>
          <w:tcPr>
            <w:tcW w:w="0" w:type="auto"/>
          </w:tcPr>
          <w:p w14:paraId="5E788091" w14:textId="77777777"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w:t>
            </w:r>
          </w:p>
        </w:tc>
        <w:tc>
          <w:tcPr>
            <w:tcW w:w="0" w:type="auto"/>
          </w:tcPr>
          <w:p w14:paraId="4FE92632" w14:textId="77777777"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w:t>
            </w:r>
          </w:p>
        </w:tc>
      </w:tr>
      <w:tr w:rsidR="001C5213" w:rsidRPr="001C5213" w14:paraId="29F66DBD" w14:textId="77777777">
        <w:tc>
          <w:tcPr>
            <w:tcW w:w="0" w:type="auto"/>
          </w:tcPr>
          <w:p w14:paraId="3360BAB6"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Seedling survival to fruiting</w:t>
            </w:r>
          </w:p>
        </w:tc>
        <w:tc>
          <w:tcPr>
            <w:tcW w:w="0" w:type="auto"/>
          </w:tcPr>
          <w:p w14:paraId="20E7B209"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Field surveys</w:t>
            </w:r>
          </w:p>
        </w:tc>
        <w:tc>
          <w:tcPr>
            <w:tcW w:w="0" w:type="auto"/>
          </w:tcPr>
          <w:p w14:paraId="73A5B58B" w14:textId="77777777" w:rsidR="00F253A6" w:rsidRPr="001C5213" w:rsidRDefault="009A25AA"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Y</m:t>
                    </m:r>
                  </m:e>
                  <m:sub>
                    <m:r>
                      <w:rPr>
                        <w:rFonts w:ascii="Cambria Math" w:hAnsi="Cambria Math" w:cs="Times New Roman"/>
                        <w:color w:val="000000" w:themeColor="text1"/>
                      </w:rPr>
                      <m:t>4</m:t>
                    </m:r>
                  </m:sub>
                </m:sSub>
              </m:oMath>
            </m:oMathPara>
          </w:p>
        </w:tc>
        <w:tc>
          <w:tcPr>
            <w:tcW w:w="0" w:type="auto"/>
          </w:tcPr>
          <w:p w14:paraId="37329121" w14:textId="77777777"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2006-2020</w:t>
            </w:r>
          </w:p>
        </w:tc>
      </w:tr>
      <w:tr w:rsidR="001C5213" w:rsidRPr="001C5213" w14:paraId="3E853D02" w14:textId="77777777">
        <w:tc>
          <w:tcPr>
            <w:tcW w:w="0" w:type="auto"/>
          </w:tcPr>
          <w:p w14:paraId="6DDCC1D3"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smallCaps/>
                <w:color w:val="000000" w:themeColor="text1"/>
              </w:rPr>
              <w:t>Fruits per plant</w:t>
            </w:r>
          </w:p>
        </w:tc>
        <w:tc>
          <w:tcPr>
            <w:tcW w:w="0" w:type="auto"/>
          </w:tcPr>
          <w:p w14:paraId="4904B782"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t>
            </w:r>
          </w:p>
        </w:tc>
        <w:tc>
          <w:tcPr>
            <w:tcW w:w="0" w:type="auto"/>
          </w:tcPr>
          <w:p w14:paraId="5500D9CE" w14:textId="77777777"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w:t>
            </w:r>
          </w:p>
        </w:tc>
        <w:tc>
          <w:tcPr>
            <w:tcW w:w="0" w:type="auto"/>
          </w:tcPr>
          <w:p w14:paraId="1CB09D0A" w14:textId="77777777"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w:t>
            </w:r>
          </w:p>
        </w:tc>
      </w:tr>
      <w:tr w:rsidR="001C5213" w:rsidRPr="001C5213" w14:paraId="72AC4DCD" w14:textId="77777777">
        <w:tc>
          <w:tcPr>
            <w:tcW w:w="0" w:type="auto"/>
          </w:tcPr>
          <w:p w14:paraId="18824E4B"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Total fruit equivalents per plant</w:t>
            </w:r>
          </w:p>
        </w:tc>
        <w:tc>
          <w:tcPr>
            <w:tcW w:w="0" w:type="auto"/>
          </w:tcPr>
          <w:p w14:paraId="5A02618B"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Field surveys</w:t>
            </w:r>
          </w:p>
        </w:tc>
        <w:tc>
          <w:tcPr>
            <w:tcW w:w="0" w:type="auto"/>
          </w:tcPr>
          <w:p w14:paraId="28650A95" w14:textId="77777777" w:rsidR="00F253A6" w:rsidRPr="001C5213" w:rsidRDefault="009A25AA"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Y</m:t>
                    </m:r>
                  </m:e>
                  <m:sub>
                    <m:r>
                      <w:rPr>
                        <w:rFonts w:ascii="Cambria Math" w:hAnsi="Cambria Math" w:cs="Times New Roman"/>
                        <w:color w:val="000000" w:themeColor="text1"/>
                      </w:rPr>
                      <m:t>5</m:t>
                    </m:r>
                  </m:sub>
                </m:sSub>
              </m:oMath>
            </m:oMathPara>
          </w:p>
        </w:tc>
        <w:tc>
          <w:tcPr>
            <w:tcW w:w="0" w:type="auto"/>
          </w:tcPr>
          <w:p w14:paraId="4753BDFC" w14:textId="77777777"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2006-2012</w:t>
            </w:r>
          </w:p>
        </w:tc>
      </w:tr>
      <w:tr w:rsidR="001C5213" w:rsidRPr="001C5213" w14:paraId="07AC029A" w14:textId="77777777">
        <w:tc>
          <w:tcPr>
            <w:tcW w:w="0" w:type="auto"/>
          </w:tcPr>
          <w:p w14:paraId="5731A8D5"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Undamaged and damaged fruits per plant</w:t>
            </w:r>
          </w:p>
        </w:tc>
        <w:tc>
          <w:tcPr>
            <w:tcW w:w="0" w:type="auto"/>
          </w:tcPr>
          <w:p w14:paraId="2726DADB"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Field surveys</w:t>
            </w:r>
          </w:p>
        </w:tc>
        <w:tc>
          <w:tcPr>
            <w:tcW w:w="0" w:type="auto"/>
          </w:tcPr>
          <w:p w14:paraId="18A6D77B" w14:textId="77777777" w:rsidR="00F253A6" w:rsidRPr="001C5213" w:rsidRDefault="009A25AA"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Y</m:t>
                    </m:r>
                  </m:e>
                  <m:sub>
                    <m:r>
                      <w:rPr>
                        <w:rFonts w:ascii="Cambria Math" w:hAnsi="Cambria Math" w:cs="Times New Roman"/>
                        <w:color w:val="000000" w:themeColor="text1"/>
                      </w:rPr>
                      <m:t>6</m:t>
                    </m:r>
                  </m:sub>
                </m:sSub>
              </m:oMath>
            </m:oMathPara>
          </w:p>
        </w:tc>
        <w:tc>
          <w:tcPr>
            <w:tcW w:w="0" w:type="auto"/>
          </w:tcPr>
          <w:p w14:paraId="53A54DF1" w14:textId="77777777"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2013-2020</w:t>
            </w:r>
          </w:p>
        </w:tc>
      </w:tr>
      <w:tr w:rsidR="001C5213" w:rsidRPr="001C5213" w14:paraId="3D1C73D9" w14:textId="77777777">
        <w:tc>
          <w:tcPr>
            <w:tcW w:w="0" w:type="auto"/>
          </w:tcPr>
          <w:p w14:paraId="6CEC7E92"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Total fruit equivalents per plant</w:t>
            </w:r>
          </w:p>
        </w:tc>
        <w:tc>
          <w:tcPr>
            <w:tcW w:w="0" w:type="auto"/>
          </w:tcPr>
          <w:p w14:paraId="47C0A2D2"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Extra plots</w:t>
            </w:r>
          </w:p>
        </w:tc>
        <w:tc>
          <w:tcPr>
            <w:tcW w:w="0" w:type="auto"/>
          </w:tcPr>
          <w:p w14:paraId="44332ED3" w14:textId="77777777" w:rsidR="00F253A6" w:rsidRPr="001C5213" w:rsidRDefault="009A25AA"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Y</m:t>
                    </m:r>
                  </m:e>
                  <m:sub>
                    <m:r>
                      <w:rPr>
                        <w:rFonts w:ascii="Cambria Math" w:hAnsi="Cambria Math" w:cs="Times New Roman"/>
                        <w:color w:val="000000" w:themeColor="text1"/>
                      </w:rPr>
                      <m:t>7</m:t>
                    </m:r>
                  </m:sub>
                </m:sSub>
              </m:oMath>
            </m:oMathPara>
          </w:p>
        </w:tc>
        <w:tc>
          <w:tcPr>
            <w:tcW w:w="0" w:type="auto"/>
          </w:tcPr>
          <w:p w14:paraId="7A983B00" w14:textId="77777777"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2006-2012</w:t>
            </w:r>
          </w:p>
        </w:tc>
      </w:tr>
      <w:tr w:rsidR="001C5213" w:rsidRPr="001C5213" w14:paraId="2B163215" w14:textId="77777777">
        <w:tc>
          <w:tcPr>
            <w:tcW w:w="0" w:type="auto"/>
          </w:tcPr>
          <w:p w14:paraId="0795279F"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Undamaged and damaged fruits per plant</w:t>
            </w:r>
          </w:p>
        </w:tc>
        <w:tc>
          <w:tcPr>
            <w:tcW w:w="0" w:type="auto"/>
          </w:tcPr>
          <w:p w14:paraId="001DC5CC"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Extra plots</w:t>
            </w:r>
          </w:p>
        </w:tc>
        <w:tc>
          <w:tcPr>
            <w:tcW w:w="0" w:type="auto"/>
          </w:tcPr>
          <w:p w14:paraId="1139DE15" w14:textId="77777777" w:rsidR="00F253A6" w:rsidRPr="001C5213" w:rsidRDefault="009A25AA"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Y</m:t>
                    </m:r>
                  </m:e>
                  <m:sub>
                    <m:r>
                      <w:rPr>
                        <w:rFonts w:ascii="Cambria Math" w:hAnsi="Cambria Math" w:cs="Times New Roman"/>
                        <w:color w:val="000000" w:themeColor="text1"/>
                      </w:rPr>
                      <m:t>8</m:t>
                    </m:r>
                  </m:sub>
                </m:sSub>
              </m:oMath>
            </m:oMathPara>
          </w:p>
        </w:tc>
        <w:tc>
          <w:tcPr>
            <w:tcW w:w="0" w:type="auto"/>
          </w:tcPr>
          <w:p w14:paraId="74097D3B" w14:textId="77777777"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2013-2020</w:t>
            </w:r>
          </w:p>
        </w:tc>
      </w:tr>
      <w:tr w:rsidR="001C5213" w:rsidRPr="001C5213" w14:paraId="7C477152" w14:textId="77777777">
        <w:tc>
          <w:tcPr>
            <w:tcW w:w="0" w:type="auto"/>
          </w:tcPr>
          <w:p w14:paraId="0D8C2008"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smallCaps/>
                <w:color w:val="000000" w:themeColor="text1"/>
              </w:rPr>
              <w:t>Seeds per fruit</w:t>
            </w:r>
          </w:p>
        </w:tc>
        <w:tc>
          <w:tcPr>
            <w:tcW w:w="0" w:type="auto"/>
          </w:tcPr>
          <w:p w14:paraId="53B5828F"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t>
            </w:r>
          </w:p>
        </w:tc>
        <w:tc>
          <w:tcPr>
            <w:tcW w:w="0" w:type="auto"/>
          </w:tcPr>
          <w:p w14:paraId="755E95DE" w14:textId="77777777"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w:t>
            </w:r>
          </w:p>
        </w:tc>
        <w:tc>
          <w:tcPr>
            <w:tcW w:w="0" w:type="auto"/>
          </w:tcPr>
          <w:p w14:paraId="48A85165" w14:textId="77777777"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w:t>
            </w:r>
          </w:p>
        </w:tc>
      </w:tr>
      <w:tr w:rsidR="001C5213" w:rsidRPr="001C5213" w14:paraId="0F8C5697" w14:textId="77777777">
        <w:tc>
          <w:tcPr>
            <w:tcW w:w="0" w:type="auto"/>
          </w:tcPr>
          <w:p w14:paraId="5BD34AA0"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Seeds per undamaged fruit</w:t>
            </w:r>
          </w:p>
        </w:tc>
        <w:tc>
          <w:tcPr>
            <w:tcW w:w="0" w:type="auto"/>
          </w:tcPr>
          <w:p w14:paraId="53E2D56F"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Lab counts</w:t>
            </w:r>
          </w:p>
        </w:tc>
        <w:tc>
          <w:tcPr>
            <w:tcW w:w="0" w:type="auto"/>
          </w:tcPr>
          <w:p w14:paraId="4022E016" w14:textId="77777777" w:rsidR="00F253A6" w:rsidRPr="001C5213" w:rsidRDefault="009A25AA"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Y</m:t>
                    </m:r>
                  </m:e>
                  <m:sub>
                    <m:r>
                      <w:rPr>
                        <w:rFonts w:ascii="Cambria Math" w:hAnsi="Cambria Math" w:cs="Times New Roman"/>
                        <w:color w:val="000000" w:themeColor="text1"/>
                      </w:rPr>
                      <m:t>9</m:t>
                    </m:r>
                  </m:sub>
                </m:sSub>
              </m:oMath>
            </m:oMathPara>
          </w:p>
        </w:tc>
        <w:tc>
          <w:tcPr>
            <w:tcW w:w="0" w:type="auto"/>
          </w:tcPr>
          <w:p w14:paraId="14FB80E4" w14:textId="77777777"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2006-2020</w:t>
            </w:r>
          </w:p>
        </w:tc>
      </w:tr>
      <w:tr w:rsidR="001C5213" w:rsidRPr="001C5213" w14:paraId="1D6F9FDB" w14:textId="77777777">
        <w:tc>
          <w:tcPr>
            <w:tcW w:w="0" w:type="auto"/>
          </w:tcPr>
          <w:p w14:paraId="15E29555"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lastRenderedPageBreak/>
              <w:t>Seeds per damaged fruit</w:t>
            </w:r>
          </w:p>
        </w:tc>
        <w:tc>
          <w:tcPr>
            <w:tcW w:w="0" w:type="auto"/>
          </w:tcPr>
          <w:p w14:paraId="30879361"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Lab counts</w:t>
            </w:r>
          </w:p>
        </w:tc>
        <w:tc>
          <w:tcPr>
            <w:tcW w:w="0" w:type="auto"/>
          </w:tcPr>
          <w:p w14:paraId="5C2DBE3D" w14:textId="77777777" w:rsidR="00F253A6" w:rsidRPr="001C5213" w:rsidRDefault="009A25AA"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Y</m:t>
                    </m:r>
                  </m:e>
                  <m:sub>
                    <m:r>
                      <w:rPr>
                        <w:rFonts w:ascii="Cambria Math" w:hAnsi="Cambria Math" w:cs="Times New Roman"/>
                        <w:color w:val="000000" w:themeColor="text1"/>
                      </w:rPr>
                      <m:t>10</m:t>
                    </m:r>
                  </m:sub>
                </m:sSub>
              </m:oMath>
            </m:oMathPara>
          </w:p>
        </w:tc>
        <w:tc>
          <w:tcPr>
            <w:tcW w:w="0" w:type="auto"/>
          </w:tcPr>
          <w:p w14:paraId="61E8075F" w14:textId="77777777"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2013-2020</w:t>
            </w:r>
          </w:p>
        </w:tc>
      </w:tr>
    </w:tbl>
    <w:p w14:paraId="5E544DF4" w14:textId="77777777" w:rsidR="00F253A6" w:rsidRPr="001C5213" w:rsidRDefault="00A0367D" w:rsidP="001C5213">
      <w:pPr>
        <w:pStyle w:val="Heading2"/>
        <w:spacing w:line="480" w:lineRule="auto"/>
        <w:rPr>
          <w:rFonts w:ascii="Times New Roman" w:hAnsi="Times New Roman" w:cs="Times New Roman"/>
          <w:sz w:val="24"/>
          <w:szCs w:val="24"/>
        </w:rPr>
      </w:pPr>
      <w:bookmarkStart w:id="39" w:name="model"/>
      <w:r w:rsidRPr="001C5213">
        <w:rPr>
          <w:rFonts w:ascii="Times New Roman" w:hAnsi="Times New Roman" w:cs="Times New Roman"/>
          <w:sz w:val="24"/>
          <w:szCs w:val="24"/>
        </w:rPr>
        <w:t>Model</w:t>
      </w:r>
      <w:bookmarkEnd w:id="39"/>
    </w:p>
    <w:p w14:paraId="633F68B9" w14:textId="77777777" w:rsidR="00F253A6" w:rsidRPr="001C5213" w:rsidRDefault="00A0367D" w:rsidP="001C5213">
      <w:pPr>
        <w:pStyle w:val="FirstParagraph"/>
        <w:spacing w:line="480" w:lineRule="auto"/>
        <w:rPr>
          <w:rFonts w:ascii="Times New Roman" w:hAnsi="Times New Roman" w:cs="Times New Roman"/>
          <w:color w:val="000000" w:themeColor="text1"/>
        </w:rPr>
      </w:pPr>
      <w:commentRangeStart w:id="40"/>
      <w:r w:rsidRPr="001C5213">
        <w:rPr>
          <w:rFonts w:ascii="Times New Roman" w:hAnsi="Times New Roman" w:cs="Times New Roman"/>
          <w:color w:val="000000" w:themeColor="text1"/>
        </w:rPr>
        <w:t>We</w:t>
      </w:r>
      <w:commentRangeEnd w:id="40"/>
      <w:r w:rsidR="00A22542">
        <w:rPr>
          <w:rStyle w:val="CommentReference"/>
        </w:rPr>
        <w:commentReference w:id="40"/>
      </w:r>
      <w:r w:rsidRPr="001C5213">
        <w:rPr>
          <w:rFonts w:ascii="Times New Roman" w:hAnsi="Times New Roman" w:cs="Times New Roman"/>
          <w:color w:val="000000" w:themeColor="text1"/>
        </w:rPr>
        <w:t xml:space="preserve"> use observational and experimental data from 20 populations to estimate transition probabilities across the life cycle. We fit multilevel models to obtain population-specific estimates for belowground vital rates, and year- and population-specific estimates for aboveground vital rates. Because we were interested in describing the life histories of individual populations, we built separate models for each population. The details of each model depend on the dataset and are fully described in , but our general approach applies a common model structure to partially pool observations in each population.</w:t>
      </w:r>
    </w:p>
    <w:p w14:paraId="12A16E4E"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We first explicitly describe our formulation in terms linear mixed models before defining the joint posterior (). We assume that the latent mean of observations in year </w:t>
      </w:r>
      <m:oMath>
        <m:r>
          <w:rPr>
            <w:rFonts w:ascii="Cambria Math" w:hAnsi="Cambria Math" w:cs="Times New Roman"/>
            <w:color w:val="000000" w:themeColor="text1"/>
          </w:rPr>
          <m:t>j</m:t>
        </m:r>
      </m:oMath>
      <w:r w:rsidRPr="001C5213">
        <w:rPr>
          <w:rFonts w:ascii="Times New Roman" w:hAnsi="Times New Roman" w:cs="Times New Roman"/>
          <w:color w:val="000000" w:themeColor="text1"/>
        </w:rPr>
        <w:t xml:space="preserve"> at a population </w:t>
      </w:r>
      <m:oMath>
        <m:r>
          <w:rPr>
            <w:rFonts w:ascii="Cambria Math" w:hAnsi="Cambria Math" w:cs="Times New Roman"/>
            <w:color w:val="000000" w:themeColor="text1"/>
          </w:rPr>
          <m:t>k</m:t>
        </m:r>
      </m:oMath>
      <w:r w:rsidRPr="001C521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jk</m:t>
            </m:r>
          </m:sub>
        </m:sSub>
      </m:oMath>
      <w:r w:rsidRPr="001C5213">
        <w:rPr>
          <w:rFonts w:ascii="Times New Roman" w:hAnsi="Times New Roman" w:cs="Times New Roman"/>
          <w:color w:val="000000" w:themeColor="text1"/>
        </w:rPr>
        <w:t xml:space="preserve">, is drawn from a normal distribution with mean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0,k</m:t>
            </m:r>
          </m:sub>
        </m:sSub>
      </m:oMath>
      <w:r w:rsidRPr="001C5213">
        <w:rPr>
          <w:rFonts w:ascii="Times New Roman" w:hAnsi="Times New Roman" w:cs="Times New Roman"/>
          <w:color w:val="000000" w:themeColor="text1"/>
        </w:rPr>
        <w:t xml:space="preserve"> and variance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j</m:t>
            </m:r>
          </m:sub>
          <m:sup>
            <m:r>
              <w:rPr>
                <w:rFonts w:ascii="Cambria Math" w:hAnsi="Cambria Math" w:cs="Times New Roman"/>
                <w:color w:val="000000" w:themeColor="text1"/>
              </w:rPr>
              <m:t>2</m:t>
            </m:r>
          </m:sup>
        </m:sSubSup>
      </m:oMath>
      <w:r w:rsidRPr="001C5213">
        <w:rPr>
          <w:rFonts w:ascii="Times New Roman" w:hAnsi="Times New Roman" w:cs="Times New Roman"/>
          <w:color w:val="000000" w:themeColor="text1"/>
        </w:rPr>
        <w:t>.</w:t>
      </w:r>
    </w:p>
    <w:p w14:paraId="56116BCB" w14:textId="77777777" w:rsidR="00F253A6" w:rsidRPr="001C5213" w:rsidRDefault="009A25AA" w:rsidP="001C5213">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s>
              <m:ctrlPr>
                <w:rPr>
                  <w:rFonts w:ascii="Cambria Math" w:hAnsi="Cambria Math" w:cs="Times New Roman"/>
                  <w:color w:val="000000" w:themeColor="text1"/>
                </w:rPr>
              </m:ctrlPr>
            </m:mPr>
            <m:mr>
              <m:e>
                <m:m>
                  <m:mPr>
                    <m:plcHide m:val="1"/>
                    <m:mcs>
                      <m:mc>
                        <m:mcPr>
                          <m:count m:val="1"/>
                          <m:mcJc m:val="right"/>
                        </m:mcPr>
                      </m:mc>
                      <m:mc>
                        <m:mcPr>
                          <m:count m:val="1"/>
                          <m:mcJc m:val="left"/>
                        </m:mcPr>
                      </m:mc>
                    </m:mcs>
                    <m:ctrlPr>
                      <w:rPr>
                        <w:rFonts w:ascii="Cambria Math" w:hAnsi="Cambria Math" w:cs="Times New Roman"/>
                        <w:color w:val="000000" w:themeColor="text1"/>
                      </w:rPr>
                    </m:ctrlPr>
                  </m:mPr>
                  <m:mr>
                    <m:e>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jk</m:t>
                          </m:r>
                        </m:sub>
                      </m:sSub>
                    </m:e>
                    <m:e>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0,k</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(jk)</m:t>
                          </m:r>
                        </m:sub>
                      </m:sSub>
                      <m:r>
                        <w:rPr>
                          <w:rFonts w:ascii="Cambria Math" w:hAnsi="Cambria Math" w:cs="Times New Roman"/>
                          <w:color w:val="000000" w:themeColor="text1"/>
                        </w:rPr>
                        <m:t>.</m:t>
                      </m:r>
                    </m:e>
                  </m:mr>
                </m:m>
              </m:e>
            </m:mr>
          </m:m>
        </m:oMath>
      </m:oMathPara>
    </w:p>
    <w:p w14:paraId="75613331"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Our model includes a population-level intercept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0,k</m:t>
            </m:r>
          </m:sub>
        </m:sSub>
      </m:oMath>
      <w:r w:rsidRPr="001C5213">
        <w:rPr>
          <w:rFonts w:ascii="Times New Roman" w:hAnsi="Times New Roman" w:cs="Times New Roman"/>
          <w:color w:val="000000" w:themeColor="text1"/>
        </w:rPr>
        <w:t xml:space="preserve"> and random effects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(jk)</m:t>
            </m:r>
          </m:sub>
        </m:sSub>
      </m:oMath>
      <w:r w:rsidRPr="001C5213">
        <w:rPr>
          <w:rFonts w:ascii="Times New Roman" w:hAnsi="Times New Roman" w:cs="Times New Roman"/>
          <w:color w:val="000000" w:themeColor="text1"/>
        </w:rPr>
        <w:t xml:space="preserve">. The random effects can be written as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(jk)</m:t>
            </m:r>
          </m:sub>
        </m:sSub>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ς</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C5213">
        <w:rPr>
          <w:rFonts w:ascii="Times New Roman" w:hAnsi="Times New Roman" w:cs="Times New Roman"/>
          <w:color w:val="000000" w:themeColor="text1"/>
        </w:rPr>
        <w:t>. For the moment, we focus on describing the hierarchical structure of the model but note that we use link functions for transformation to parameters that are appropriate for specific likelihoods (e.g. binomial for seed bag experiments; Poisson for counts of seed per fruit). We note that such a linear mixed effects model with random intercepts for years is one method commonly used to model interannual variation in demographic rates (e.g. ). Using hierarchical centering, the same model is rewritten as</w:t>
      </w:r>
    </w:p>
    <w:p w14:paraId="2CF5E6F2" w14:textId="77777777" w:rsidR="00F253A6" w:rsidRPr="001C5213" w:rsidRDefault="009A25AA" w:rsidP="001C5213">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s>
              <m:ctrlPr>
                <w:rPr>
                  <w:rFonts w:ascii="Cambria Math" w:hAnsi="Cambria Math" w:cs="Times New Roman"/>
                  <w:color w:val="000000" w:themeColor="text1"/>
                </w:rPr>
              </m:ctrlPr>
            </m:mPr>
            <m:mr>
              <m:e>
                <m:m>
                  <m:mPr>
                    <m:plcHide m:val="1"/>
                    <m:mcs>
                      <m:mc>
                        <m:mcPr>
                          <m:count m:val="1"/>
                          <m:mcJc m:val="right"/>
                        </m:mcPr>
                      </m:mc>
                      <m:mc>
                        <m:mcPr>
                          <m:count m:val="1"/>
                          <m:mcJc m:val="left"/>
                        </m:mcPr>
                      </m:mc>
                    </m:mcs>
                    <m:ctrlPr>
                      <w:rPr>
                        <w:rFonts w:ascii="Cambria Math" w:hAnsi="Cambria Math" w:cs="Times New Roman"/>
                        <w:color w:val="000000" w:themeColor="text1"/>
                      </w:rPr>
                    </m:ctrlPr>
                  </m:mPr>
                  <m:mr>
                    <m:e>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jk</m:t>
                          </m:r>
                        </m:sub>
                      </m:sSub>
                    </m:e>
                    <m:e>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(jk)</m:t>
                          </m:r>
                        </m:sub>
                      </m:sSub>
                      <m:r>
                        <w:rPr>
                          <w:rFonts w:ascii="Cambria Math" w:hAnsi="Cambria Math" w:cs="Times New Roman"/>
                          <w:color w:val="000000" w:themeColor="text1"/>
                        </w:rPr>
                        <m:t>.</m:t>
                      </m:r>
                    </m:e>
                  </m:mr>
                </m:m>
              </m:e>
            </m:mr>
          </m:m>
        </m:oMath>
      </m:oMathPara>
    </w:p>
    <w:p w14:paraId="70A9AD66"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lastRenderedPageBreak/>
        <w:t xml:space="preserve">The mean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jk</m:t>
            </m:r>
          </m:sub>
        </m:sSub>
      </m:oMath>
      <w:r w:rsidRPr="001C5213">
        <w:rPr>
          <w:rFonts w:ascii="Times New Roman" w:hAnsi="Times New Roman" w:cs="Times New Roman"/>
          <w:color w:val="000000" w:themeColor="text1"/>
        </w:rPr>
        <w:t xml:space="preserve">, is now drawn from a normal distribution with mean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(jk)</m:t>
            </m:r>
          </m:sub>
        </m:sSub>
      </m:oMath>
      <w:r w:rsidRPr="001C5213">
        <w:rPr>
          <w:rFonts w:ascii="Times New Roman" w:hAnsi="Times New Roman" w:cs="Times New Roman"/>
          <w:color w:val="000000" w:themeColor="text1"/>
        </w:rPr>
        <w:t xml:space="preserve"> and variance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j</m:t>
            </m:r>
          </m:sub>
          <m:sup>
            <m:r>
              <w:rPr>
                <w:rFonts w:ascii="Cambria Math" w:hAnsi="Cambria Math" w:cs="Times New Roman"/>
                <w:color w:val="000000" w:themeColor="text1"/>
              </w:rPr>
              <m:t>2</m:t>
            </m:r>
          </m:sup>
        </m:sSubSup>
      </m:oMath>
      <w:r w:rsidRPr="001C5213">
        <w:rPr>
          <w:rFonts w:ascii="Times New Roman" w:hAnsi="Times New Roman" w:cs="Times New Roman"/>
          <w:color w:val="000000" w:themeColor="text1"/>
        </w:rPr>
        <w:t xml:space="preserve">. We place a prior on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(jk)</m:t>
            </m:r>
          </m:sub>
        </m:sSub>
      </m:oMath>
      <w:r w:rsidRPr="001C5213">
        <w:rPr>
          <w:rFonts w:ascii="Times New Roman" w:hAnsi="Times New Roman" w:cs="Times New Roman"/>
          <w:color w:val="000000" w:themeColor="text1"/>
        </w:rPr>
        <w:t xml:space="preserve"> such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(jk)</m:t>
            </m:r>
          </m:sub>
        </m:sSub>
        <m:r>
          <w:rPr>
            <w:rFonts w:ascii="Cambria Math" w:hAnsi="Cambria Math" w:cs="Times New Roman"/>
            <w:color w:val="000000" w:themeColor="text1"/>
          </w:rPr>
          <m:t>∼N(</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0,k</m:t>
            </m:r>
          </m:sub>
        </m:sSub>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ς</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C5213">
        <w:rPr>
          <w:rFonts w:ascii="Times New Roman" w:hAnsi="Times New Roman" w:cs="Times New Roman"/>
          <w:color w:val="000000" w:themeColor="text1"/>
        </w:rPr>
        <w:t xml:space="preserve">. The expressions are related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(jk)</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0,k</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(jk)</m:t>
            </m:r>
          </m:sub>
        </m:sSub>
      </m:oMath>
      <w:r w:rsidRPr="001C5213">
        <w:rPr>
          <w:rFonts w:ascii="Times New Roman" w:hAnsi="Times New Roman" w:cs="Times New Roman"/>
          <w:color w:val="000000" w:themeColor="text1"/>
        </w:rPr>
        <w:t>. We thus draw year-level means from the population-level means.</w:t>
      </w:r>
    </w:p>
    <w:p w14:paraId="386E19F1"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For a single population (ie. suppressing subscript </w:t>
      </w:r>
      <m:oMath>
        <m:r>
          <w:rPr>
            <w:rFonts w:ascii="Cambria Math" w:hAnsi="Cambria Math" w:cs="Times New Roman"/>
            <w:color w:val="000000" w:themeColor="text1"/>
          </w:rPr>
          <m:t>k</m:t>
        </m:r>
      </m:oMath>
      <w:r w:rsidRPr="001C5213">
        <w:rPr>
          <w:rFonts w:ascii="Times New Roman" w:hAnsi="Times New Roman" w:cs="Times New Roman"/>
          <w:color w:val="000000" w:themeColor="text1"/>
        </w:rPr>
        <w:t>), we write the the posterior proportional to the joint distribution as</w:t>
      </w:r>
    </w:p>
    <w:p w14:paraId="72E5FE00" w14:textId="77777777" w:rsidR="00F253A6" w:rsidRPr="001C5213" w:rsidRDefault="009A25AA" w:rsidP="001C5213">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s>
              <m:ctrlPr>
                <w:rPr>
                  <w:rFonts w:ascii="Cambria Math" w:hAnsi="Cambria Math" w:cs="Times New Roman"/>
                  <w:color w:val="000000" w:themeColor="text1"/>
                </w:rPr>
              </m:ctrlPr>
            </m:mPr>
            <m:mr>
              <m:e>
                <m:m>
                  <m:mPr>
                    <m:plcHide m:val="1"/>
                    <m:mcs>
                      <m:mc>
                        <m:mcPr>
                          <m:count m:val="1"/>
                          <m:mcJc m:val="right"/>
                        </m:mcPr>
                      </m:mc>
                      <m:mc>
                        <m:mcPr>
                          <m:count m:val="1"/>
                          <m:mcJc m:val="left"/>
                        </m:mcPr>
                      </m:mc>
                    </m:mcs>
                    <m:ctrlPr>
                      <w:rPr>
                        <w:rFonts w:ascii="Cambria Math" w:hAnsi="Cambria Math" w:cs="Times New Roman"/>
                        <w:color w:val="000000" w:themeColor="text1"/>
                      </w:rPr>
                    </m:ctrlPr>
                  </m:mPr>
                  <m:mr>
                    <m:e>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sub>
                      </m:sSub>
                      <m:r>
                        <w:rPr>
                          <w:rFonts w:ascii="Cambria Math" w:hAnsi="Cambria Math" w:cs="Times New Roman"/>
                          <w:color w:val="000000" w:themeColor="text1"/>
                        </w:rPr>
                        <m:t>,</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j</m:t>
                          </m:r>
                        </m:sub>
                        <m:sup>
                          <m:r>
                            <w:rPr>
                              <w:rFonts w:ascii="Cambria Math" w:hAnsi="Cambria Math" w:cs="Times New Roman"/>
                              <w:color w:val="000000" w:themeColor="text1"/>
                            </w:rPr>
                            <m:t>2</m:t>
                          </m:r>
                        </m:sup>
                      </m:sSubSup>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ς</m:t>
                          </m:r>
                        </m:e>
                        <m:sup>
                          <m:r>
                            <w:rPr>
                              <w:rFonts w:ascii="Cambria Math" w:hAnsi="Cambria Math" w:cs="Times New Roman"/>
                              <w:color w:val="000000" w:themeColor="text1"/>
                            </w:rPr>
                            <m:t>2</m:t>
                          </m:r>
                        </m:sup>
                      </m:sSup>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ij</m:t>
                          </m:r>
                        </m:sub>
                      </m:sSub>
                      <m:r>
                        <w:rPr>
                          <w:rFonts w:ascii="Cambria Math" w:hAnsi="Cambria Math" w:cs="Times New Roman"/>
                          <w:color w:val="000000" w:themeColor="text1"/>
                        </w:rPr>
                        <m:t>]</m:t>
                      </m:r>
                    </m:e>
                    <m:e>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ij</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r>
                        <w:rPr>
                          <w:rFonts w:ascii="Cambria Math" w:hAnsi="Cambria Math" w:cs="Times New Roman"/>
                          <w:color w:val="000000" w:themeColor="text1"/>
                        </w:rPr>
                        <m:t>,</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j</m:t>
                          </m:r>
                        </m:sub>
                        <m:sup>
                          <m:r>
                            <w:rPr>
                              <w:rFonts w:ascii="Cambria Math" w:hAnsi="Cambria Math" w:cs="Times New Roman"/>
                              <w:color w:val="000000" w:themeColor="text1"/>
                            </w:rPr>
                            <m:t>2</m:t>
                          </m:r>
                        </m:sup>
                      </m:sSubSup>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sub>
                      </m:sSub>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ς</m:t>
                          </m:r>
                        </m:e>
                        <m:sup>
                          <m:r>
                            <w:rPr>
                              <w:rFonts w:ascii="Cambria Math" w:hAnsi="Cambria Math" w:cs="Times New Roman"/>
                              <w:color w:val="000000" w:themeColor="text1"/>
                            </w:rPr>
                            <m:t>2</m:t>
                          </m:r>
                        </m:sup>
                      </m:sSup>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sub>
                      </m:sSub>
                      <m:r>
                        <w:rPr>
                          <w:rFonts w:ascii="Cambria Math" w:hAnsi="Cambria Math" w:cs="Times New Roman"/>
                          <w:color w:val="000000" w:themeColor="text1"/>
                        </w:rPr>
                        <m:t>][</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j</m:t>
                          </m:r>
                        </m:sub>
                        <m:sup>
                          <m:r>
                            <w:rPr>
                              <w:rFonts w:ascii="Cambria Math" w:hAnsi="Cambria Math" w:cs="Times New Roman"/>
                              <w:color w:val="000000" w:themeColor="text1"/>
                            </w:rPr>
                            <m:t>2</m:t>
                          </m:r>
                        </m:sup>
                      </m:sSubSup>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ς</m:t>
                          </m:r>
                        </m:e>
                        <m:sup>
                          <m:r>
                            <w:rPr>
                              <w:rFonts w:ascii="Cambria Math" w:hAnsi="Cambria Math" w:cs="Times New Roman"/>
                              <w:color w:val="000000" w:themeColor="text1"/>
                            </w:rPr>
                            <m:t>2</m:t>
                          </m:r>
                        </m:sup>
                      </m:sSup>
                      <m:r>
                        <w:rPr>
                          <w:rFonts w:ascii="Cambria Math" w:hAnsi="Cambria Math" w:cs="Times New Roman"/>
                          <w:color w:val="000000" w:themeColor="text1"/>
                        </w:rPr>
                        <m:t>].</m:t>
                      </m:r>
                    </m:e>
                  </m:mr>
                </m:m>
              </m:e>
            </m:mr>
          </m:m>
        </m:oMath>
      </m:oMathPara>
    </w:p>
    <w:p w14:paraId="7C4E42D4"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The distribution of the observations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ij</m:t>
            </m:r>
          </m:sub>
        </m:sSub>
      </m:oMath>
      <w:r w:rsidRPr="001C5213">
        <w:rPr>
          <w:rFonts w:ascii="Times New Roman" w:hAnsi="Times New Roman" w:cs="Times New Roman"/>
          <w:color w:val="000000" w:themeColor="text1"/>
        </w:rPr>
        <w:t xml:space="preserve"> is conditional on the year-specific parameters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oMath>
      <w:r w:rsidRPr="001C5213">
        <w:rPr>
          <w:rFonts w:ascii="Times New Roman" w:hAnsi="Times New Roman" w:cs="Times New Roman"/>
          <w:color w:val="000000" w:themeColor="text1"/>
        </w:rPr>
        <w:t xml:space="preserve"> and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j</m:t>
            </m:r>
          </m:sub>
          <m:sup>
            <m:r>
              <w:rPr>
                <w:rFonts w:ascii="Cambria Math" w:hAnsi="Cambria Math" w:cs="Times New Roman"/>
                <w:color w:val="000000" w:themeColor="text1"/>
              </w:rPr>
              <m:t>2</m:t>
            </m:r>
          </m:sup>
        </m:sSubSup>
      </m:oMath>
      <w:r w:rsidRPr="001C5213">
        <w:rPr>
          <w:rFonts w:ascii="Times New Roman" w:hAnsi="Times New Roman" w:cs="Times New Roman"/>
          <w:color w:val="000000" w:themeColor="text1"/>
        </w:rPr>
        <w:t xml:space="preserve">. In turn, the year-specific parameter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oMath>
      <w:r w:rsidRPr="001C5213">
        <w:rPr>
          <w:rFonts w:ascii="Times New Roman" w:hAnsi="Times New Roman" w:cs="Times New Roman"/>
          <w:color w:val="000000" w:themeColor="text1"/>
        </w:rPr>
        <w:t xml:space="preserve"> is conditional on the population-specific parameters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sub>
        </m:sSub>
      </m:oMath>
      <w:r w:rsidRPr="001C5213">
        <w:rPr>
          <w:rFonts w:ascii="Times New Roman" w:hAnsi="Times New Roman" w:cs="Times New Roman"/>
          <w:color w:val="000000" w:themeColor="text1"/>
        </w:rPr>
        <w:t xml:space="preserve"> and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ς</m:t>
            </m:r>
          </m:e>
          <m:sup>
            <m:r>
              <w:rPr>
                <w:rFonts w:ascii="Cambria Math" w:hAnsi="Cambria Math" w:cs="Times New Roman"/>
                <w:color w:val="000000" w:themeColor="text1"/>
              </w:rPr>
              <m:t>2</m:t>
            </m:r>
          </m:sup>
        </m:sSup>
      </m:oMath>
      <w:r w:rsidRPr="001C5213">
        <w:rPr>
          <w:rFonts w:ascii="Times New Roman" w:hAnsi="Times New Roman" w:cs="Times New Roman"/>
          <w:color w:val="000000" w:themeColor="text1"/>
        </w:rPr>
        <w:t>. We placed priors on all parameters found only on the right hand side of conditional statements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sub>
        </m:sSub>
        <m:r>
          <w:rPr>
            <w:rFonts w:ascii="Cambria Math" w:hAnsi="Cambria Math" w:cs="Times New Roman"/>
            <w:color w:val="000000" w:themeColor="text1"/>
          </w:rPr>
          <m:t>,</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j</m:t>
            </m:r>
          </m:sub>
          <m:sup>
            <m:r>
              <w:rPr>
                <w:rFonts w:ascii="Cambria Math" w:hAnsi="Cambria Math" w:cs="Times New Roman"/>
                <w:color w:val="000000" w:themeColor="text1"/>
              </w:rPr>
              <m:t>2</m:t>
            </m:r>
          </m:sup>
        </m:sSubSup>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ς</m:t>
            </m:r>
          </m:e>
          <m:sup>
            <m:r>
              <w:rPr>
                <w:rFonts w:ascii="Cambria Math" w:hAnsi="Cambria Math" w:cs="Times New Roman"/>
                <w:color w:val="000000" w:themeColor="text1"/>
              </w:rPr>
              <m:t>2</m:t>
            </m:r>
          </m:sup>
        </m:sSup>
      </m:oMath>
      <w:r w:rsidRPr="001C5213">
        <w:rPr>
          <w:rFonts w:ascii="Times New Roman" w:hAnsi="Times New Roman" w:cs="Times New Roman"/>
          <w:color w:val="000000" w:themeColor="text1"/>
        </w:rPr>
        <w:t xml:space="preserve">). In practice, we implemented this model by specifying the population- and year-levels of the model with normal distributions; for example, </w:t>
      </w:r>
      <m:oMath>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sub>
        </m:sSub>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ς</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C5213">
        <w:rPr>
          <w:rFonts w:ascii="Times New Roman" w:hAnsi="Times New Roman" w:cs="Times New Roman"/>
          <w:color w:val="000000" w:themeColor="text1"/>
        </w:rPr>
        <w:t xml:space="preserve"> is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r>
          <w:rPr>
            <w:rFonts w:ascii="Cambria Math" w:hAnsi="Cambria Math" w:cs="Times New Roman"/>
            <w:color w:val="000000" w:themeColor="text1"/>
          </w:rPr>
          <m:t>∼N(</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sub>
        </m:sSub>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ς</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C5213">
        <w:rPr>
          <w:rFonts w:ascii="Times New Roman" w:hAnsi="Times New Roman" w:cs="Times New Roman"/>
          <w:color w:val="000000" w:themeColor="text1"/>
        </w:rPr>
        <w:t>. The model thus describes a structure in which years are nested within populations.</w:t>
      </w:r>
    </w:p>
    <w:p w14:paraId="6166B088" w14:textId="77777777" w:rsidR="00F253A6" w:rsidRPr="001C5213" w:rsidRDefault="00A0367D" w:rsidP="001C5213">
      <w:pPr>
        <w:pStyle w:val="Heading2"/>
        <w:spacing w:line="480" w:lineRule="auto"/>
        <w:rPr>
          <w:rFonts w:ascii="Times New Roman" w:hAnsi="Times New Roman" w:cs="Times New Roman"/>
          <w:sz w:val="24"/>
          <w:szCs w:val="24"/>
        </w:rPr>
      </w:pPr>
      <w:bookmarkStart w:id="41" w:name="X9c3315c527e8f1f1f0a2b6465c9a7ae95c87377"/>
      <w:r w:rsidRPr="001C5213">
        <w:rPr>
          <w:rFonts w:ascii="Times New Roman" w:hAnsi="Times New Roman" w:cs="Times New Roman"/>
          <w:sz w:val="24"/>
          <w:szCs w:val="24"/>
        </w:rPr>
        <w:t>Model statements, implementation, and fitting</w:t>
      </w:r>
      <w:bookmarkEnd w:id="41"/>
    </w:p>
    <w:p w14:paraId="3B8F3270"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We include the expression for the posterior proportional to the joint distribution, and corresponding directed acyclic graphs, in . Priors for all parameters are defined in . We applied the following principles to specify priors: (1) we used weakly informative priors that avoided placing probability mass on biologically implausible values ( ), (2) we placed positive, unbounded priors on variance components (), (3) we conducted prior predictive checks to assess the scale of priors after parameter transformation (), and (4) we simulated prior predictive distributions to confirm that the joint likelihood generated data within the observed range (). We provide additional detail regarding our choice of priors in .</w:t>
      </w:r>
    </w:p>
    <w:p w14:paraId="7F8ED524"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lastRenderedPageBreak/>
        <w:t>We prepared data for analysis using the tidyverse and tidybayes packages () in R . We wrote, fit all models, and estimated posterior distributions using JAGS with rjags (). We randomly generated initial conditions for all parameters with a prior by drawing from the corresponding probability distribution in R before passing the initial values to rjags. We ran three chains for 45,000 iterations. The first 10,000 iterations were for adaptation, the next 15,000 iterations were discarded as burn-in, and we sampled the following 15,000 iterations. To improve computational efficiency, we thinned the chains by keeping every 10th iteration.</w:t>
      </w:r>
    </w:p>
    <w:p w14:paraId="2593B9D8"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We assessed convergence of the MCMC samples with visual inspection of trace plots, by calculating the Brooks-Gelman-Rubin diagnostic (R-hat), and by calculating the Heidelberg-Welch diagnostic (). The Gelman-Rubin diagnostic is used to assess convergence between chains and the Heidelberg-Welch for stationarity within chains. We show trace plots for all chains, histograms of R-hat, and the percentage of chains that passed the HW in the appendix.</w:t>
      </w:r>
    </w:p>
    <w:p w14:paraId="2F4D5F5F"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To evaluate the fit of our models to the data, we performed model checks that are described in full in . We used the posterior distribution to simulate replicate datasets based on the parameters of our model. We compared samples from the simulated datasets to the real, observed datasets using both graphical, visual checks and by calculating Bayesian </w:t>
      </w:r>
      <w:r w:rsidRPr="001C5213">
        <w:rPr>
          <w:rFonts w:ascii="Times New Roman" w:hAnsi="Times New Roman" w:cs="Times New Roman"/>
          <w:i/>
          <w:color w:val="000000" w:themeColor="text1"/>
        </w:rPr>
        <w:t>p</w:t>
      </w:r>
      <w:r w:rsidRPr="001C5213">
        <w:rPr>
          <w:rFonts w:ascii="Times New Roman" w:hAnsi="Times New Roman" w:cs="Times New Roman"/>
          <w:color w:val="000000" w:themeColor="text1"/>
        </w:rPr>
        <w:t xml:space="preserve">-values for test statistics calculated for the observed and simulated data. In the following section, we describe how we used the models we fit to obtain the parameters that describe the </w:t>
      </w:r>
      <w:r w:rsidRPr="001C5213">
        <w:rPr>
          <w:rFonts w:ascii="Times New Roman" w:hAnsi="Times New Roman" w:cs="Times New Roman"/>
          <w:i/>
          <w:color w:val="000000" w:themeColor="text1"/>
        </w:rPr>
        <w:t>Clarkia</w:t>
      </w:r>
      <w:r w:rsidRPr="001C5213">
        <w:rPr>
          <w:rFonts w:ascii="Times New Roman" w:hAnsi="Times New Roman" w:cs="Times New Roman"/>
          <w:color w:val="000000" w:themeColor="text1"/>
        </w:rPr>
        <w:t xml:space="preserve"> life history. </w:t>
      </w:r>
      <w:commentRangeStart w:id="42"/>
      <w:r w:rsidRPr="001C5213">
        <w:rPr>
          <w:rFonts w:ascii="Times New Roman" w:hAnsi="Times New Roman" w:cs="Times New Roman"/>
          <w:color w:val="000000" w:themeColor="text1"/>
        </w:rPr>
        <w:t>While we do not perform model checks for these derived quantities (e.g. winter seed survival accounting for the combined effect of seed decay and loss of viability) because we combine the output of multiple models, the model checks are still essential to determine whether our inferences are reasonable.</w:t>
      </w:r>
      <w:commentRangeEnd w:id="42"/>
      <w:r w:rsidR="00E709F7">
        <w:rPr>
          <w:rStyle w:val="CommentReference"/>
        </w:rPr>
        <w:commentReference w:id="42"/>
      </w:r>
    </w:p>
    <w:p w14:paraId="4650996D" w14:textId="77777777" w:rsidR="00F253A6" w:rsidRPr="001C5213" w:rsidRDefault="00A0367D" w:rsidP="001C5213">
      <w:pPr>
        <w:pStyle w:val="Heading2"/>
        <w:spacing w:line="480" w:lineRule="auto"/>
        <w:rPr>
          <w:rFonts w:ascii="Times New Roman" w:hAnsi="Times New Roman" w:cs="Times New Roman"/>
          <w:sz w:val="24"/>
          <w:szCs w:val="24"/>
        </w:rPr>
      </w:pPr>
      <w:bookmarkStart w:id="43" w:name="computing-vital-rates"/>
      <w:r w:rsidRPr="001C5213">
        <w:rPr>
          <w:rFonts w:ascii="Times New Roman" w:hAnsi="Times New Roman" w:cs="Times New Roman"/>
          <w:sz w:val="24"/>
          <w:szCs w:val="24"/>
        </w:rPr>
        <w:lastRenderedPageBreak/>
        <w:t>Computing vital rates</w:t>
      </w:r>
      <w:bookmarkEnd w:id="43"/>
    </w:p>
    <w:p w14:paraId="1D1AC33E" w14:textId="77777777"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44" w:name="belowground-vital-rates"/>
      <w:commentRangeStart w:id="45"/>
      <w:r w:rsidRPr="001C5213">
        <w:rPr>
          <w:rFonts w:ascii="Times New Roman" w:hAnsi="Times New Roman" w:cs="Times New Roman"/>
          <w:color w:val="000000" w:themeColor="text1"/>
          <w:sz w:val="24"/>
          <w:szCs w:val="24"/>
        </w:rPr>
        <w:t>Belowground</w:t>
      </w:r>
      <w:commentRangeEnd w:id="45"/>
      <w:r w:rsidR="00F2033D">
        <w:rPr>
          <w:rStyle w:val="CommentReference"/>
          <w:rFonts w:asciiTheme="minorHAnsi" w:eastAsiaTheme="minorHAnsi" w:hAnsiTheme="minorHAnsi" w:cstheme="minorBidi"/>
          <w:b w:val="0"/>
          <w:bCs w:val="0"/>
          <w:color w:val="auto"/>
        </w:rPr>
        <w:commentReference w:id="45"/>
      </w:r>
      <w:r w:rsidRPr="001C5213">
        <w:rPr>
          <w:rFonts w:ascii="Times New Roman" w:hAnsi="Times New Roman" w:cs="Times New Roman"/>
          <w:color w:val="000000" w:themeColor="text1"/>
          <w:sz w:val="24"/>
          <w:szCs w:val="24"/>
        </w:rPr>
        <w:t xml:space="preserve"> vital </w:t>
      </w:r>
      <w:commentRangeStart w:id="46"/>
      <w:r w:rsidRPr="001C5213">
        <w:rPr>
          <w:rFonts w:ascii="Times New Roman" w:hAnsi="Times New Roman" w:cs="Times New Roman"/>
          <w:color w:val="000000" w:themeColor="text1"/>
          <w:sz w:val="24"/>
          <w:szCs w:val="24"/>
        </w:rPr>
        <w:t>rates</w:t>
      </w:r>
      <w:bookmarkEnd w:id="44"/>
      <w:commentRangeEnd w:id="46"/>
      <w:r w:rsidR="00A97944">
        <w:rPr>
          <w:rStyle w:val="CommentReference"/>
          <w:rFonts w:asciiTheme="minorHAnsi" w:eastAsiaTheme="minorHAnsi" w:hAnsiTheme="minorHAnsi" w:cstheme="minorBidi"/>
          <w:b w:val="0"/>
          <w:bCs w:val="0"/>
          <w:color w:val="auto"/>
        </w:rPr>
        <w:commentReference w:id="46"/>
      </w:r>
    </w:p>
    <w:p w14:paraId="26C0D06E"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We used the germination </w:t>
      </w:r>
      <w:commentRangeStart w:id="47"/>
      <w:r w:rsidRPr="001C5213">
        <w:rPr>
          <w:rFonts w:ascii="Times New Roman" w:hAnsi="Times New Roman" w:cs="Times New Roman"/>
          <w:color w:val="000000" w:themeColor="text1"/>
        </w:rPr>
        <w:t>probabilities</w:t>
      </w:r>
      <w:commentRangeEnd w:id="47"/>
      <w:r w:rsidR="00E21503">
        <w:rPr>
          <w:rStyle w:val="CommentReference"/>
        </w:rPr>
        <w:commentReference w:id="47"/>
      </w:r>
      <w:r w:rsidRPr="001C5213">
        <w:rPr>
          <w:rFonts w:ascii="Times New Roman" w:hAnsi="Times New Roman" w:cs="Times New Roman"/>
          <w:color w:val="000000" w:themeColor="text1"/>
        </w:rPr>
        <w:t xml:space="preserve">, </w:t>
      </w:r>
      <w:commentRangeStart w:id="48"/>
      <w:r w:rsidRPr="001C5213">
        <w:rPr>
          <w:rFonts w:ascii="Times New Roman" w:hAnsi="Times New Roman" w:cs="Times New Roman"/>
          <w:color w:val="000000" w:themeColor="text1"/>
        </w:rPr>
        <w:t>survival function</w:t>
      </w:r>
      <w:commentRangeEnd w:id="48"/>
      <w:r w:rsidR="00A0719B">
        <w:rPr>
          <w:rStyle w:val="CommentReference"/>
        </w:rPr>
        <w:commentReference w:id="48"/>
      </w:r>
      <w:r w:rsidRPr="001C5213">
        <w:rPr>
          <w:rFonts w:ascii="Times New Roman" w:hAnsi="Times New Roman" w:cs="Times New Roman"/>
          <w:color w:val="000000" w:themeColor="text1"/>
        </w:rPr>
        <w:t xml:space="preserve">, and viability estimates to account for viability in estimates for the probability of germination and survival. We first discretized the survival function to times at which we observed germination and counted seeds (January and October). Estimates of survival over these intervals are the probability that a seed remains intact, but does not account for loss of viability. Next, we used viability estimates from October to calculate viability for January by interpolation (Figure </w:t>
      </w:r>
      <w:hyperlink w:anchor="fig:seed-bag-experiments">
        <w:r w:rsidRPr="001C5213">
          <w:rPr>
            <w:rStyle w:val="Hyperlink"/>
            <w:rFonts w:ascii="Times New Roman" w:hAnsi="Times New Roman" w:cs="Times New Roman"/>
            <w:color w:val="000000" w:themeColor="text1"/>
          </w:rPr>
          <w:t>[fig:seed-bag-experiments]</w:t>
        </w:r>
      </w:hyperlink>
      <w:r w:rsidRPr="001C5213">
        <w:rPr>
          <w:rFonts w:ascii="Times New Roman" w:hAnsi="Times New Roman" w:cs="Times New Roman"/>
          <w:color w:val="000000" w:themeColor="text1"/>
        </w:rPr>
        <w:t xml:space="preserve">D). We tested the viability of seeds in October, and were thus able to estimate the proportion of viable seeds (Figure </w:t>
      </w:r>
      <w:hyperlink w:anchor="fig:seed-bag-experiments">
        <w:r w:rsidRPr="001C5213">
          <w:rPr>
            <w:rStyle w:val="Hyperlink"/>
            <w:rFonts w:ascii="Times New Roman" w:hAnsi="Times New Roman" w:cs="Times New Roman"/>
            <w:color w:val="000000" w:themeColor="text1"/>
          </w:rPr>
          <w:t>[fig:seed-bag-experiments]</w:t>
        </w:r>
      </w:hyperlink>
      <w:r w:rsidRPr="001C5213">
        <w:rPr>
          <w:rFonts w:ascii="Times New Roman" w:hAnsi="Times New Roman" w:cs="Times New Roman"/>
          <w:color w:val="000000" w:themeColor="text1"/>
        </w:rPr>
        <w:t xml:space="preserve">B; filled points). We inferred the viability of intact seeds in January by assuming that seeds lost viability at a constant rate (exponential decay). Further, we interpolated between estimates by assuming that viability changed at a constant rate between years, and that all seeds were viable at the start of the experiment (Figure </w:t>
      </w:r>
      <w:hyperlink w:anchor="fig:seed-bag-experiments">
        <w:r w:rsidRPr="001C5213">
          <w:rPr>
            <w:rStyle w:val="Hyperlink"/>
            <w:rFonts w:ascii="Times New Roman" w:hAnsi="Times New Roman" w:cs="Times New Roman"/>
            <w:color w:val="000000" w:themeColor="text1"/>
          </w:rPr>
          <w:t>[fig:seed-bag-experiments]</w:t>
        </w:r>
      </w:hyperlink>
      <w:r w:rsidRPr="001C5213">
        <w:rPr>
          <w:rFonts w:ascii="Times New Roman" w:hAnsi="Times New Roman" w:cs="Times New Roman"/>
          <w:color w:val="000000" w:themeColor="text1"/>
        </w:rPr>
        <w:t>B; open points).</w:t>
      </w:r>
    </w:p>
    <w:p w14:paraId="4E08DA8F"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We combined the discretized survival function and viability estimates to construct a survival function for the probability that a seed remains intact and viable (Table </w:t>
      </w:r>
      <w:hyperlink w:anchor="tab:structured-parameters">
        <w:r w:rsidRPr="001C5213">
          <w:rPr>
            <w:rStyle w:val="Hyperlink"/>
            <w:rFonts w:ascii="Times New Roman" w:hAnsi="Times New Roman" w:cs="Times New Roman"/>
            <w:color w:val="000000" w:themeColor="text1"/>
          </w:rPr>
          <w:t>[tab:structured-parameters]</w:t>
        </w:r>
      </w:hyperlink>
      <w:r w:rsidRPr="001C5213">
        <w:rPr>
          <w:rFonts w:ascii="Times New Roman" w:hAnsi="Times New Roman" w:cs="Times New Roman"/>
          <w:color w:val="000000" w:themeColor="text1"/>
        </w:rPr>
        <w:t xml:space="preserve">). Specifically, we multiplied the posteriors of the discretized survival and viability estimates. Because we combined estimates, some portions of the posterior for seed survival probability was </w:t>
      </w:r>
      <w:commentRangeStart w:id="49"/>
      <w:r w:rsidRPr="001C5213">
        <w:rPr>
          <w:rFonts w:ascii="Times New Roman" w:hAnsi="Times New Roman" w:cs="Times New Roman"/>
          <w:color w:val="000000" w:themeColor="text1"/>
        </w:rPr>
        <w:t>than</w:t>
      </w:r>
      <w:commentRangeEnd w:id="49"/>
      <w:r w:rsidR="00E754AF">
        <w:rPr>
          <w:rStyle w:val="CommentReference"/>
        </w:rPr>
        <w:commentReference w:id="49"/>
      </w:r>
      <w:r w:rsidRPr="001C5213">
        <w:rPr>
          <w:rFonts w:ascii="Times New Roman" w:hAnsi="Times New Roman" w:cs="Times New Roman"/>
          <w:color w:val="000000" w:themeColor="text1"/>
        </w:rPr>
        <w:t xml:space="preserve"> 1, especially for later seed ages. We restricted the posterior to be less than 1 by truncating the distribution and resampling to redistribute the probability mass. We take this step to retain parameter uncertainty about survival probability in cases where combining the estimates implies a high probability of survival. The </w:t>
      </w:r>
      <w:commentRangeStart w:id="50"/>
      <w:r w:rsidRPr="001C5213">
        <w:rPr>
          <w:rFonts w:ascii="Times New Roman" w:hAnsi="Times New Roman" w:cs="Times New Roman"/>
          <w:color w:val="000000" w:themeColor="text1"/>
        </w:rPr>
        <w:t>survival function</w:t>
      </w:r>
      <w:commentRangeEnd w:id="50"/>
      <w:r w:rsidR="00A0719B">
        <w:rPr>
          <w:rStyle w:val="CommentReference"/>
        </w:rPr>
        <w:commentReference w:id="50"/>
      </w:r>
      <w:r w:rsidRPr="001C5213">
        <w:rPr>
          <w:rFonts w:ascii="Times New Roman" w:hAnsi="Times New Roman" w:cs="Times New Roman"/>
          <w:color w:val="000000" w:themeColor="text1"/>
        </w:rPr>
        <w:t xml:space="preserve"> for viable seeds (</w:t>
      </w:r>
      <m:oMath>
        <m:r>
          <w:rPr>
            <w:rFonts w:ascii="Cambria Math" w:hAnsi="Cambria Math" w:cs="Times New Roman"/>
            <w:color w:val="000000" w:themeColor="text1"/>
          </w:rPr>
          <m:t>ϕ</m:t>
        </m:r>
      </m:oMath>
      <w:r w:rsidRPr="001C5213">
        <w:rPr>
          <w:rFonts w:ascii="Times New Roman" w:hAnsi="Times New Roman" w:cs="Times New Roman"/>
          <w:color w:val="000000" w:themeColor="text1"/>
        </w:rPr>
        <w:t xml:space="preserve">) is </w:t>
      </w:r>
      <w:r w:rsidRPr="001C5213">
        <w:rPr>
          <w:rFonts w:ascii="Times New Roman" w:hAnsi="Times New Roman" w:cs="Times New Roman"/>
          <w:color w:val="000000" w:themeColor="text1"/>
        </w:rPr>
        <w:lastRenderedPageBreak/>
        <w:t>composed of estimates of seeds remaining intact over time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m:t>
            </m:r>
          </m:sub>
        </m:sSub>
      </m:oMath>
      <w:r w:rsidRPr="001C5213">
        <w:rPr>
          <w:rFonts w:ascii="Times New Roman" w:hAnsi="Times New Roman" w:cs="Times New Roman"/>
          <w:color w:val="000000" w:themeColor="text1"/>
        </w:rPr>
        <w:t>), estimates of viability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ν</m:t>
            </m:r>
          </m:e>
          <m:sub>
            <m:r>
              <w:rPr>
                <w:rFonts w:ascii="Cambria Math" w:hAnsi="Cambria Math" w:cs="Times New Roman"/>
                <w:color w:val="000000" w:themeColor="text1"/>
              </w:rPr>
              <m:t>⋅</m:t>
            </m:r>
          </m:sub>
        </m:sSub>
      </m:oMath>
      <w:r w:rsidRPr="001C5213">
        <w:rPr>
          <w:rFonts w:ascii="Times New Roman" w:hAnsi="Times New Roman" w:cs="Times New Roman"/>
          <w:color w:val="000000" w:themeColor="text1"/>
        </w:rPr>
        <w:t>), and estimates of germination conditional on being intact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m:t>
            </m:r>
          </m:sub>
        </m:sSub>
      </m:oMath>
      <w:r w:rsidRPr="001C5213">
        <w:rPr>
          <w:rFonts w:ascii="Times New Roman" w:hAnsi="Times New Roman" w:cs="Times New Roman"/>
          <w:color w:val="000000" w:themeColor="text1"/>
        </w:rPr>
        <w:t>).</w:t>
      </w:r>
    </w:p>
    <w:p w14:paraId="44B58E8B"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We used the discretized survival function and germination probability to obtain the estimates of germination and seed survival required to test predictions from bet-hedging theory. Table </w:t>
      </w:r>
      <w:hyperlink w:anchor="tab:structured-parameters">
        <w:r w:rsidRPr="001C5213">
          <w:rPr>
            <w:rStyle w:val="Hyperlink"/>
            <w:rFonts w:ascii="Times New Roman" w:hAnsi="Times New Roman" w:cs="Times New Roman"/>
            <w:color w:val="000000" w:themeColor="text1"/>
          </w:rPr>
          <w:t>[tab:structured-parameters]</w:t>
        </w:r>
      </w:hyperlink>
      <w:r w:rsidRPr="001C5213">
        <w:rPr>
          <w:rFonts w:ascii="Times New Roman" w:hAnsi="Times New Roman" w:cs="Times New Roman"/>
          <w:color w:val="000000" w:themeColor="text1"/>
        </w:rPr>
        <w:t xml:space="preserve"> defines the seed-related rates in equation </w:t>
      </w:r>
      <w:hyperlink w:anchor="eq:di-equation">
        <w:r w:rsidRPr="001C5213">
          <w:rPr>
            <w:rStyle w:val="Hyperlink"/>
            <w:rFonts w:ascii="Times New Roman" w:hAnsi="Times New Roman" w:cs="Times New Roman"/>
            <w:color w:val="000000" w:themeColor="text1"/>
          </w:rPr>
          <w:t>[eq:di-equation]</w:t>
        </w:r>
      </w:hyperlink>
      <w:r w:rsidRPr="001C5213">
        <w:rPr>
          <w:rFonts w:ascii="Times New Roman" w:hAnsi="Times New Roman" w:cs="Times New Roman"/>
          <w:color w:val="000000" w:themeColor="text1"/>
        </w:rPr>
        <w:t xml:space="preserve"> in terms of the survival function and germination probabilities. Figure </w:t>
      </w:r>
      <w:hyperlink w:anchor="fig:seed-bag-experiments">
        <w:r w:rsidRPr="001C5213">
          <w:rPr>
            <w:rStyle w:val="Hyperlink"/>
            <w:rFonts w:ascii="Times New Roman" w:hAnsi="Times New Roman" w:cs="Times New Roman"/>
            <w:color w:val="000000" w:themeColor="text1"/>
          </w:rPr>
          <w:t>[fig:seed-bag-experiments]</w:t>
        </w:r>
      </w:hyperlink>
      <w:r w:rsidRPr="001C5213">
        <w:rPr>
          <w:rFonts w:ascii="Times New Roman" w:hAnsi="Times New Roman" w:cs="Times New Roman"/>
          <w:color w:val="000000" w:themeColor="text1"/>
        </w:rPr>
        <w:t xml:space="preserve">E-F illustrate the relationship among the various probabilities of germination and seed </w:t>
      </w:r>
      <w:commentRangeStart w:id="51"/>
      <w:r w:rsidRPr="001C5213">
        <w:rPr>
          <w:rFonts w:ascii="Times New Roman" w:hAnsi="Times New Roman" w:cs="Times New Roman"/>
          <w:color w:val="000000" w:themeColor="text1"/>
        </w:rPr>
        <w:t>survival</w:t>
      </w:r>
      <w:commentRangeEnd w:id="51"/>
      <w:r w:rsidR="00E754AF">
        <w:rPr>
          <w:rStyle w:val="CommentReference"/>
        </w:rPr>
        <w:commentReference w:id="51"/>
      </w:r>
      <w:r w:rsidRPr="001C5213">
        <w:rPr>
          <w:rFonts w:ascii="Times New Roman" w:hAnsi="Times New Roman" w:cs="Times New Roman"/>
          <w:color w:val="000000" w:themeColor="text1"/>
        </w:rPr>
        <w:t xml:space="preserve">. Estimates from the seed bag experiment correspond to the probability of germination or survival conditional on being intact (e.g.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1C5213">
        <w:rPr>
          <w:rFonts w:ascii="Times New Roman" w:hAnsi="Times New Roman" w:cs="Times New Roman"/>
          <w:color w:val="000000" w:themeColor="text1"/>
        </w:rPr>
        <w:t xml:space="preserve">). Multiplying these estimates by the probability of being intact up to a certain time gives the unconditional probability (e.g.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1C5213">
        <w:rPr>
          <w:rFonts w:ascii="Times New Roman" w:hAnsi="Times New Roman" w:cs="Times New Roman"/>
          <w:color w:val="000000" w:themeColor="text1"/>
        </w:rPr>
        <w:t xml:space="preserve">). Finally, the probability conditional on being intact and viable is estimated by incorporating loss of viability into the survival function (e.g.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w:r w:rsidRPr="001C5213">
        <w:rPr>
          <w:rFonts w:ascii="Times New Roman" w:hAnsi="Times New Roman" w:cs="Times New Roman"/>
          <w:color w:val="000000" w:themeColor="text1"/>
        </w:rPr>
        <w:t>), and defines the parameters in the structured population model.</w:t>
      </w:r>
    </w:p>
    <w:p w14:paraId="042A483C" w14:textId="77777777" w:rsidR="00F253A6" w:rsidRPr="001C5213" w:rsidRDefault="00A0367D" w:rsidP="001C5213">
      <w:pPr>
        <w:pStyle w:val="BodyText"/>
        <w:spacing w:line="480" w:lineRule="auto"/>
        <w:rPr>
          <w:rFonts w:ascii="Times New Roman" w:hAnsi="Times New Roman" w:cs="Times New Roman"/>
          <w:color w:val="000000" w:themeColor="text1"/>
        </w:rPr>
      </w:pPr>
      <w:bookmarkStart w:id="52" w:name="tab:structured-parameters"/>
      <w:r w:rsidRPr="001C5213">
        <w:rPr>
          <w:rFonts w:ascii="Times New Roman" w:hAnsi="Times New Roman" w:cs="Times New Roman"/>
          <w:color w:val="000000" w:themeColor="text1"/>
        </w:rPr>
        <w:t>[</w:t>
      </w:r>
      <w:proofErr w:type="spellStart"/>
      <w:r w:rsidRPr="001C5213">
        <w:rPr>
          <w:rFonts w:ascii="Times New Roman" w:hAnsi="Times New Roman" w:cs="Times New Roman"/>
          <w:color w:val="000000" w:themeColor="text1"/>
        </w:rPr>
        <w:t>tab:structured-</w:t>
      </w:r>
      <w:commentRangeStart w:id="53"/>
      <w:r w:rsidRPr="001C5213">
        <w:rPr>
          <w:rFonts w:ascii="Times New Roman" w:hAnsi="Times New Roman" w:cs="Times New Roman"/>
          <w:color w:val="000000" w:themeColor="text1"/>
        </w:rPr>
        <w:t>parameters</w:t>
      </w:r>
      <w:commentRangeEnd w:id="53"/>
      <w:proofErr w:type="spellEnd"/>
      <w:r w:rsidR="00234FBE">
        <w:rPr>
          <w:rStyle w:val="CommentReference"/>
        </w:rPr>
        <w:commentReference w:id="53"/>
      </w:r>
      <w:r w:rsidRPr="001C5213">
        <w:rPr>
          <w:rFonts w:ascii="Times New Roman" w:hAnsi="Times New Roman" w:cs="Times New Roman"/>
          <w:color w:val="000000" w:themeColor="text1"/>
        </w:rPr>
        <w:t>]</w:t>
      </w:r>
      <w:bookmarkEnd w:id="52"/>
    </w:p>
    <w:tbl>
      <w:tblPr>
        <w:tblStyle w:val="Table"/>
        <w:tblW w:w="0" w:type="pct"/>
        <w:tblLook w:val="07C0" w:firstRow="0" w:lastRow="1" w:firstColumn="1" w:lastColumn="1" w:noHBand="1" w:noVBand="1"/>
      </w:tblPr>
      <w:tblGrid>
        <w:gridCol w:w="2416"/>
        <w:gridCol w:w="458"/>
        <w:gridCol w:w="3846"/>
      </w:tblGrid>
      <w:tr w:rsidR="001C5213" w:rsidRPr="001C5213" w14:paraId="26C07219" w14:textId="77777777">
        <w:tc>
          <w:tcPr>
            <w:tcW w:w="0" w:type="auto"/>
          </w:tcPr>
          <w:p w14:paraId="6521E230" w14:textId="77777777" w:rsidR="00F253A6" w:rsidRPr="001C5213" w:rsidRDefault="00F253A6" w:rsidP="001C5213">
            <w:pPr>
              <w:spacing w:line="480" w:lineRule="auto"/>
              <w:rPr>
                <w:rFonts w:ascii="Times New Roman" w:hAnsi="Times New Roman" w:cs="Times New Roman"/>
                <w:color w:val="000000" w:themeColor="text1"/>
              </w:rPr>
            </w:pPr>
          </w:p>
        </w:tc>
        <w:tc>
          <w:tcPr>
            <w:tcW w:w="0" w:type="auto"/>
          </w:tcPr>
          <w:p w14:paraId="5FEF34B6" w14:textId="77777777" w:rsidR="00F253A6" w:rsidRPr="001C5213" w:rsidRDefault="00F253A6" w:rsidP="001C5213">
            <w:pPr>
              <w:spacing w:line="480" w:lineRule="auto"/>
              <w:rPr>
                <w:rFonts w:ascii="Times New Roman" w:hAnsi="Times New Roman" w:cs="Times New Roman"/>
                <w:color w:val="000000" w:themeColor="text1"/>
              </w:rPr>
            </w:pPr>
          </w:p>
        </w:tc>
        <w:tc>
          <w:tcPr>
            <w:tcW w:w="0" w:type="auto"/>
          </w:tcPr>
          <w:p w14:paraId="76C60BD2" w14:textId="77777777" w:rsidR="00F253A6" w:rsidRPr="001C5213" w:rsidRDefault="00F253A6" w:rsidP="001C5213">
            <w:pPr>
              <w:spacing w:line="480" w:lineRule="auto"/>
              <w:rPr>
                <w:rFonts w:ascii="Times New Roman" w:hAnsi="Times New Roman" w:cs="Times New Roman"/>
                <w:color w:val="000000" w:themeColor="text1"/>
              </w:rPr>
            </w:pPr>
          </w:p>
        </w:tc>
      </w:tr>
      <w:tr w:rsidR="001C5213" w:rsidRPr="001C5213" w14:paraId="58594C46" w14:textId="77777777">
        <w:tc>
          <w:tcPr>
            <w:tcW w:w="0" w:type="auto"/>
          </w:tcPr>
          <w:p w14:paraId="3FE5F7D5" w14:textId="77777777" w:rsidR="00F253A6" w:rsidRPr="001C5213" w:rsidRDefault="00A0367D" w:rsidP="001C5213">
            <w:pPr>
              <w:pStyle w:val="Compact"/>
              <w:spacing w:line="480" w:lineRule="auto"/>
              <w:rPr>
                <w:rFonts w:ascii="Times New Roman" w:hAnsi="Times New Roman" w:cs="Times New Roman"/>
                <w:color w:val="000000" w:themeColor="text1"/>
              </w:rPr>
            </w:pPr>
            <m:oMathPara>
              <m:oMath>
                <m:r>
                  <m:rPr>
                    <m:sty m:val="p"/>
                  </m:rPr>
                  <w:rPr>
                    <w:rFonts w:ascii="Cambria Math" w:hAnsi="Cambria Math" w:cs="Times New Roman"/>
                    <w:color w:val="000000" w:themeColor="text1"/>
                  </w:rPr>
                  <m:t>Oc</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0</m:t>
                    </m:r>
                  </m:sub>
                </m:sSub>
              </m:oMath>
            </m:oMathPara>
          </w:p>
        </w:tc>
        <w:tc>
          <w:tcPr>
            <w:tcW w:w="0" w:type="auto"/>
          </w:tcPr>
          <w:p w14:paraId="74617C8B" w14:textId="77777777" w:rsidR="00F253A6" w:rsidRPr="001C5213" w:rsidRDefault="009A25AA"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sub>
                </m:sSub>
              </m:oMath>
            </m:oMathPara>
          </w:p>
        </w:tc>
        <w:tc>
          <w:tcPr>
            <w:tcW w:w="0" w:type="auto"/>
          </w:tcPr>
          <w:p w14:paraId="5AF3DC5A" w14:textId="77777777" w:rsidR="00F253A6" w:rsidRPr="001C5213" w:rsidRDefault="009A25AA" w:rsidP="001C5213">
            <w:pPr>
              <w:pStyle w:val="Compact"/>
              <w:spacing w:line="480" w:lineRule="auto"/>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0</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sub>
                </m:sSub>
              </m:oMath>
            </m:oMathPara>
          </w:p>
        </w:tc>
      </w:tr>
      <w:tr w:rsidR="001C5213" w:rsidRPr="001C5213" w14:paraId="7648FD75" w14:textId="77777777">
        <w:tc>
          <w:tcPr>
            <w:tcW w:w="0" w:type="auto"/>
          </w:tcPr>
          <w:p w14:paraId="74D002A0" w14:textId="77777777" w:rsidR="00F253A6" w:rsidRPr="001C5213" w:rsidRDefault="00A0367D" w:rsidP="001C5213">
            <w:pPr>
              <w:pStyle w:val="Compact"/>
              <w:spacing w:line="480" w:lineRule="auto"/>
              <w:rPr>
                <w:rFonts w:ascii="Times New Roman" w:hAnsi="Times New Roman" w:cs="Times New Roman"/>
                <w:color w:val="000000" w:themeColor="text1"/>
              </w:rPr>
            </w:pPr>
            <m:oMathPara>
              <m:oMath>
                <m:r>
                  <m:rPr>
                    <m:sty m:val="p"/>
                  </m:rPr>
                  <w:rPr>
                    <w:rFonts w:ascii="Cambria Math" w:hAnsi="Cambria Math" w:cs="Times New Roman"/>
                    <w:color w:val="000000" w:themeColor="text1"/>
                  </w:rPr>
                  <m:t>Ja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1,total</m:t>
                    </m:r>
                  </m:sub>
                </m:sSub>
              </m:oMath>
            </m:oMathPara>
          </w:p>
        </w:tc>
        <w:tc>
          <w:tcPr>
            <w:tcW w:w="0" w:type="auto"/>
          </w:tcPr>
          <w:p w14:paraId="6B01B539" w14:textId="77777777" w:rsidR="00F253A6" w:rsidRPr="001C5213" w:rsidRDefault="009A25AA"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1</m:t>
                    </m:r>
                  </m:sub>
                </m:sSub>
              </m:oMath>
            </m:oMathPara>
          </w:p>
        </w:tc>
        <w:tc>
          <w:tcPr>
            <w:tcW w:w="0" w:type="auto"/>
          </w:tcPr>
          <w:p w14:paraId="3B924AB6" w14:textId="77777777" w:rsidR="00F253A6" w:rsidRPr="001C5213" w:rsidRDefault="009A25AA" w:rsidP="001C5213">
            <w:pPr>
              <w:pStyle w:val="Compact"/>
              <w:spacing w:line="480" w:lineRule="auto"/>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w:rPr>
                    <w:rFonts w:ascii="Cambria Math" w:hAnsi="Cambria Math" w:cs="Times New Roman"/>
                    <w:color w:val="000000" w:themeColor="text1"/>
                  </w:rPr>
                  <m:t>+(1-</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w:rPr>
                    <w:rFonts w:ascii="Cambria Math" w:hAnsi="Cambria Math" w:cs="Times New Roman"/>
                    <w:color w:val="000000" w:themeColor="text1"/>
                  </w:rPr>
                  <m:t>)</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ν</m:t>
                    </m:r>
                  </m:e>
                  <m:sub>
                    <m:r>
                      <w:rPr>
                        <w:rFonts w:ascii="Cambria Math" w:hAnsi="Cambria Math" w:cs="Times New Roman"/>
                        <w:color w:val="000000" w:themeColor="text1"/>
                      </w:rPr>
                      <m:t>1</m:t>
                    </m:r>
                  </m:sub>
                  <m:sup>
                    <m:r>
                      <w:rPr>
                        <w:rFonts w:ascii="Cambria Math" w:hAnsi="Cambria Math" w:cs="Times New Roman"/>
                        <w:color w:val="000000" w:themeColor="text1"/>
                      </w:rPr>
                      <m:t>1/3</m:t>
                    </m:r>
                  </m:sup>
                </m:sSubSup>
                <m:r>
                  <w:rPr>
                    <w:rFonts w:ascii="Cambria Math" w:hAnsi="Cambria Math" w:cs="Times New Roman"/>
                    <w:color w:val="000000" w:themeColor="text1"/>
                  </w:rPr>
                  <m:t>)</m:t>
                </m:r>
              </m:oMath>
            </m:oMathPara>
          </w:p>
        </w:tc>
      </w:tr>
      <w:tr w:rsidR="001C5213" w:rsidRPr="001C5213" w14:paraId="11B2D45D" w14:textId="77777777">
        <w:tc>
          <w:tcPr>
            <w:tcW w:w="0" w:type="auto"/>
          </w:tcPr>
          <w:p w14:paraId="69306D6F" w14:textId="77777777" w:rsidR="00F253A6" w:rsidRPr="001C5213" w:rsidRDefault="00A0367D" w:rsidP="001C5213">
            <w:pPr>
              <w:pStyle w:val="Compact"/>
              <w:spacing w:line="480" w:lineRule="auto"/>
              <w:rPr>
                <w:rFonts w:ascii="Times New Roman" w:hAnsi="Times New Roman" w:cs="Times New Roman"/>
                <w:color w:val="000000" w:themeColor="text1"/>
              </w:rPr>
            </w:pPr>
            <m:oMathPara>
              <m:oMath>
                <m:r>
                  <m:rPr>
                    <m:sty m:val="p"/>
                  </m:rPr>
                  <w:rPr>
                    <w:rFonts w:ascii="Cambria Math" w:hAnsi="Cambria Math" w:cs="Times New Roman"/>
                    <w:color w:val="000000" w:themeColor="text1"/>
                  </w:rPr>
                  <m:t>Ja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1,intact</m:t>
                    </m:r>
                  </m:sub>
                </m:sSub>
              </m:oMath>
            </m:oMathPara>
          </w:p>
        </w:tc>
        <w:tc>
          <w:tcPr>
            <w:tcW w:w="0" w:type="auto"/>
          </w:tcPr>
          <w:p w14:paraId="01E325F4" w14:textId="77777777" w:rsidR="00F253A6" w:rsidRPr="001C5213" w:rsidRDefault="009A25AA"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2</m:t>
                    </m:r>
                  </m:sub>
                </m:sSub>
              </m:oMath>
            </m:oMathPara>
          </w:p>
        </w:tc>
        <w:tc>
          <w:tcPr>
            <w:tcW w:w="0" w:type="auto"/>
          </w:tcPr>
          <w:p w14:paraId="0233A0F7" w14:textId="77777777" w:rsidR="00F253A6" w:rsidRPr="001C5213" w:rsidRDefault="009A25AA" w:rsidP="001C5213">
            <w:pPr>
              <w:pStyle w:val="Compact"/>
              <w:spacing w:line="480" w:lineRule="auto"/>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2</m:t>
                    </m:r>
                  </m:sub>
                </m:sSub>
                <m:sSubSup>
                  <m:sSubSupPr>
                    <m:ctrlPr>
                      <w:rPr>
                        <w:rFonts w:ascii="Cambria Math" w:hAnsi="Cambria Math" w:cs="Times New Roman"/>
                        <w:color w:val="000000" w:themeColor="text1"/>
                      </w:rPr>
                    </m:ctrlPr>
                  </m:sSubSupPr>
                  <m:e>
                    <m:r>
                      <w:rPr>
                        <w:rFonts w:ascii="Cambria Math" w:hAnsi="Cambria Math" w:cs="Times New Roman"/>
                        <w:color w:val="000000" w:themeColor="text1"/>
                      </w:rPr>
                      <m:t>ν</m:t>
                    </m:r>
                  </m:e>
                  <m:sub>
                    <m:r>
                      <w:rPr>
                        <w:rFonts w:ascii="Cambria Math" w:hAnsi="Cambria Math" w:cs="Times New Roman"/>
                        <w:color w:val="000000" w:themeColor="text1"/>
                      </w:rPr>
                      <m:t>1</m:t>
                    </m:r>
                  </m:sub>
                  <m:sup>
                    <m:r>
                      <w:rPr>
                        <w:rFonts w:ascii="Cambria Math" w:hAnsi="Cambria Math" w:cs="Times New Roman"/>
                        <w:color w:val="000000" w:themeColor="text1"/>
                      </w:rPr>
                      <m:t>1/3</m:t>
                    </m:r>
                  </m:sup>
                </m:sSubSup>
              </m:oMath>
            </m:oMathPara>
          </w:p>
        </w:tc>
      </w:tr>
      <w:tr w:rsidR="001C5213" w:rsidRPr="001C5213" w14:paraId="18602BCE" w14:textId="77777777">
        <w:tc>
          <w:tcPr>
            <w:tcW w:w="0" w:type="auto"/>
          </w:tcPr>
          <w:p w14:paraId="1489B9D7" w14:textId="77777777" w:rsidR="00F253A6" w:rsidRPr="001C5213" w:rsidRDefault="009A25AA" w:rsidP="001C5213">
            <w:pPr>
              <w:pStyle w:val="Compact"/>
              <w:spacing w:line="480" w:lineRule="auto"/>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Oct</m:t>
                    </m:r>
                  </m:e>
                  <m:sub>
                    <m:r>
                      <w:rPr>
                        <w:rFonts w:ascii="Cambria Math" w:hAnsi="Cambria Math" w:cs="Times New Roman"/>
                        <w:color w:val="000000" w:themeColor="text1"/>
                      </w:rPr>
                      <m:t>1</m:t>
                    </m:r>
                  </m:sub>
                </m:sSub>
              </m:oMath>
            </m:oMathPara>
          </w:p>
        </w:tc>
        <w:tc>
          <w:tcPr>
            <w:tcW w:w="0" w:type="auto"/>
          </w:tcPr>
          <w:p w14:paraId="02AB38F5" w14:textId="77777777" w:rsidR="00F253A6" w:rsidRPr="001C5213" w:rsidRDefault="009A25AA"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3</m:t>
                    </m:r>
                  </m:sub>
                </m:sSub>
              </m:oMath>
            </m:oMathPara>
          </w:p>
        </w:tc>
        <w:tc>
          <w:tcPr>
            <w:tcW w:w="0" w:type="auto"/>
          </w:tcPr>
          <w:p w14:paraId="7DB4B3BC" w14:textId="77777777" w:rsidR="00F253A6" w:rsidRPr="001C5213" w:rsidRDefault="009A25AA" w:rsidP="001C5213">
            <w:pPr>
              <w:pStyle w:val="Compact"/>
              <w:spacing w:line="480" w:lineRule="auto"/>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3</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3</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ν</m:t>
                    </m:r>
                  </m:e>
                  <m:sub>
                    <m:r>
                      <w:rPr>
                        <w:rFonts w:ascii="Cambria Math" w:hAnsi="Cambria Math" w:cs="Times New Roman"/>
                        <w:color w:val="000000" w:themeColor="text1"/>
                      </w:rPr>
                      <m:t>1</m:t>
                    </m:r>
                  </m:sub>
                </m:sSub>
              </m:oMath>
            </m:oMathPara>
          </w:p>
        </w:tc>
      </w:tr>
      <w:tr w:rsidR="001C5213" w:rsidRPr="001C5213" w14:paraId="5CD223A3" w14:textId="77777777">
        <w:tc>
          <w:tcPr>
            <w:tcW w:w="0" w:type="auto"/>
          </w:tcPr>
          <w:p w14:paraId="3C7D4398" w14:textId="77777777" w:rsidR="00F253A6" w:rsidRPr="001C5213" w:rsidRDefault="00A0367D" w:rsidP="001C5213">
            <w:pPr>
              <w:pStyle w:val="Compact"/>
              <w:spacing w:line="480" w:lineRule="auto"/>
              <w:rPr>
                <w:rFonts w:ascii="Times New Roman" w:hAnsi="Times New Roman" w:cs="Times New Roman"/>
                <w:color w:val="000000" w:themeColor="text1"/>
              </w:rPr>
            </w:pPr>
            <m:oMathPara>
              <m:oMath>
                <m:r>
                  <m:rPr>
                    <m:sty m:val="p"/>
                  </m:rPr>
                  <w:rPr>
                    <w:rFonts w:ascii="Cambria Math" w:hAnsi="Cambria Math" w:cs="Times New Roman"/>
                    <w:color w:val="000000" w:themeColor="text1"/>
                  </w:rPr>
                  <m:t>Ja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2,total</m:t>
                    </m:r>
                  </m:sub>
                </m:sSub>
              </m:oMath>
            </m:oMathPara>
          </w:p>
        </w:tc>
        <w:tc>
          <w:tcPr>
            <w:tcW w:w="0" w:type="auto"/>
          </w:tcPr>
          <w:p w14:paraId="2C96FC2E" w14:textId="77777777" w:rsidR="00F253A6" w:rsidRPr="001C5213" w:rsidRDefault="009A25AA"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4</m:t>
                    </m:r>
                  </m:sub>
                </m:sSub>
              </m:oMath>
            </m:oMathPara>
          </w:p>
        </w:tc>
        <w:tc>
          <w:tcPr>
            <w:tcW w:w="0" w:type="auto"/>
          </w:tcPr>
          <w:p w14:paraId="37554202" w14:textId="77777777" w:rsidR="00F253A6" w:rsidRPr="001C5213" w:rsidRDefault="009A25AA" w:rsidP="001C5213">
            <w:pPr>
              <w:pStyle w:val="Compact"/>
              <w:spacing w:line="480" w:lineRule="auto"/>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4</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4</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2</m:t>
                    </m:r>
                  </m:sub>
                </m:sSub>
                <m:r>
                  <w:rPr>
                    <w:rFonts w:ascii="Cambria Math" w:hAnsi="Cambria Math" w:cs="Times New Roman"/>
                    <w:color w:val="000000" w:themeColor="text1"/>
                  </w:rPr>
                  <m:t>+(1-</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ν</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ν</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ν</m:t>
                    </m:r>
                  </m:e>
                  <m:sub>
                    <m:r>
                      <w:rPr>
                        <w:rFonts w:ascii="Cambria Math" w:hAnsi="Cambria Math" w:cs="Times New Roman"/>
                        <w:color w:val="000000" w:themeColor="text1"/>
                      </w:rPr>
                      <m:t>1</m:t>
                    </m:r>
                  </m:sub>
                </m:sSub>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1/3</m:t>
                    </m:r>
                  </m:sup>
                </m:sSup>
                <m:r>
                  <w:rPr>
                    <w:rFonts w:ascii="Cambria Math" w:hAnsi="Cambria Math" w:cs="Times New Roman"/>
                    <w:color w:val="000000" w:themeColor="text1"/>
                  </w:rPr>
                  <m:t>)</m:t>
                </m:r>
              </m:oMath>
            </m:oMathPara>
          </w:p>
        </w:tc>
      </w:tr>
      <w:tr w:rsidR="001C5213" w:rsidRPr="001C5213" w14:paraId="755DBA34" w14:textId="77777777">
        <w:tc>
          <w:tcPr>
            <w:tcW w:w="0" w:type="auto"/>
          </w:tcPr>
          <w:p w14:paraId="04AE070D" w14:textId="77777777" w:rsidR="00F253A6" w:rsidRPr="001C5213" w:rsidRDefault="00F253A6" w:rsidP="001C5213">
            <w:pPr>
              <w:spacing w:line="480" w:lineRule="auto"/>
              <w:rPr>
                <w:rFonts w:ascii="Times New Roman" w:hAnsi="Times New Roman" w:cs="Times New Roman"/>
                <w:color w:val="000000" w:themeColor="text1"/>
              </w:rPr>
            </w:pPr>
          </w:p>
        </w:tc>
        <w:tc>
          <w:tcPr>
            <w:tcW w:w="0" w:type="auto"/>
          </w:tcPr>
          <w:p w14:paraId="2351213E" w14:textId="77777777" w:rsidR="00F253A6" w:rsidRPr="001C5213" w:rsidRDefault="00F253A6" w:rsidP="001C5213">
            <w:pPr>
              <w:spacing w:line="480" w:lineRule="auto"/>
              <w:rPr>
                <w:rFonts w:ascii="Times New Roman" w:hAnsi="Times New Roman" w:cs="Times New Roman"/>
                <w:color w:val="000000" w:themeColor="text1"/>
              </w:rPr>
            </w:pPr>
          </w:p>
        </w:tc>
        <w:tc>
          <w:tcPr>
            <w:tcW w:w="0" w:type="auto"/>
          </w:tcPr>
          <w:p w14:paraId="7A74FEBE" w14:textId="77777777" w:rsidR="00F253A6" w:rsidRPr="001C5213" w:rsidRDefault="00F253A6" w:rsidP="001C5213">
            <w:pPr>
              <w:spacing w:line="480" w:lineRule="auto"/>
              <w:rPr>
                <w:rFonts w:ascii="Times New Roman" w:hAnsi="Times New Roman" w:cs="Times New Roman"/>
                <w:color w:val="000000" w:themeColor="text1"/>
              </w:rPr>
            </w:pPr>
          </w:p>
        </w:tc>
      </w:tr>
      <w:tr w:rsidR="001C5213" w:rsidRPr="001C5213" w14:paraId="503BCF37" w14:textId="77777777">
        <w:tc>
          <w:tcPr>
            <w:tcW w:w="0" w:type="auto"/>
          </w:tcPr>
          <w:p w14:paraId="27BD4E69"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July-October</w:t>
            </w:r>
          </w:p>
        </w:tc>
        <w:tc>
          <w:tcPr>
            <w:tcW w:w="0" w:type="auto"/>
          </w:tcPr>
          <w:p w14:paraId="2475CCD1" w14:textId="77777777" w:rsidR="00F253A6" w:rsidRPr="001C5213" w:rsidRDefault="009A25AA"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0</m:t>
                    </m:r>
                  </m:sub>
                </m:sSub>
              </m:oMath>
            </m:oMathPara>
          </w:p>
        </w:tc>
        <w:tc>
          <w:tcPr>
            <w:tcW w:w="0" w:type="auto"/>
          </w:tcPr>
          <w:p w14:paraId="563F2A04" w14:textId="77777777" w:rsidR="00F253A6" w:rsidRPr="001C5213" w:rsidRDefault="00F253A6" w:rsidP="001C5213">
            <w:pPr>
              <w:spacing w:line="480" w:lineRule="auto"/>
              <w:rPr>
                <w:rFonts w:ascii="Times New Roman" w:hAnsi="Times New Roman" w:cs="Times New Roman"/>
                <w:color w:val="000000" w:themeColor="text1"/>
              </w:rPr>
            </w:pPr>
          </w:p>
        </w:tc>
      </w:tr>
      <w:tr w:rsidR="001C5213" w:rsidRPr="001C5213" w14:paraId="73479399" w14:textId="77777777">
        <w:tc>
          <w:tcPr>
            <w:tcW w:w="0" w:type="auto"/>
          </w:tcPr>
          <w:p w14:paraId="2189632C"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October-January</w:t>
            </w:r>
          </w:p>
        </w:tc>
        <w:tc>
          <w:tcPr>
            <w:tcW w:w="0" w:type="auto"/>
          </w:tcPr>
          <w:p w14:paraId="2EAE61EE" w14:textId="77777777" w:rsidR="00F253A6" w:rsidRPr="001C5213" w:rsidRDefault="009A25AA"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oMath>
            </m:oMathPara>
          </w:p>
        </w:tc>
        <w:tc>
          <w:tcPr>
            <w:tcW w:w="0" w:type="auto"/>
          </w:tcPr>
          <w:p w14:paraId="72EFC438" w14:textId="77777777" w:rsidR="00F253A6" w:rsidRPr="001C5213" w:rsidRDefault="009A25AA" w:rsidP="001C5213">
            <w:pPr>
              <w:pStyle w:val="Compact"/>
              <w:spacing w:line="480" w:lineRule="auto"/>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m:oMathPara>
          </w:p>
        </w:tc>
      </w:tr>
      <w:tr w:rsidR="001C5213" w:rsidRPr="001C5213" w14:paraId="3FC360BC" w14:textId="77777777">
        <w:tc>
          <w:tcPr>
            <w:tcW w:w="0" w:type="auto"/>
          </w:tcPr>
          <w:p w14:paraId="1BF64D25"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1-year old germination</w:t>
            </w:r>
          </w:p>
        </w:tc>
        <w:tc>
          <w:tcPr>
            <w:tcW w:w="0" w:type="auto"/>
          </w:tcPr>
          <w:p w14:paraId="52FA41F5" w14:textId="77777777" w:rsidR="00F253A6" w:rsidRPr="001C5213" w:rsidRDefault="009A25AA"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1</m:t>
                    </m:r>
                  </m:sub>
                </m:sSub>
              </m:oMath>
            </m:oMathPara>
          </w:p>
        </w:tc>
        <w:tc>
          <w:tcPr>
            <w:tcW w:w="0" w:type="auto"/>
          </w:tcPr>
          <w:p w14:paraId="65C132B6" w14:textId="77777777" w:rsidR="00F253A6" w:rsidRPr="001C5213" w:rsidRDefault="009A25AA" w:rsidP="001C5213">
            <w:pPr>
              <w:pStyle w:val="Compact"/>
              <w:spacing w:line="480" w:lineRule="auto"/>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m:oMathPara>
          </w:p>
        </w:tc>
      </w:tr>
      <w:tr w:rsidR="001C5213" w:rsidRPr="001C5213" w14:paraId="51A502E4" w14:textId="77777777">
        <w:tc>
          <w:tcPr>
            <w:tcW w:w="0" w:type="auto"/>
          </w:tcPr>
          <w:p w14:paraId="4562E65C"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January-October</w:t>
            </w:r>
          </w:p>
        </w:tc>
        <w:tc>
          <w:tcPr>
            <w:tcW w:w="0" w:type="auto"/>
          </w:tcPr>
          <w:p w14:paraId="7E2C3DFF" w14:textId="77777777" w:rsidR="00F253A6" w:rsidRPr="001C5213" w:rsidRDefault="009A25AA"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2</m:t>
                    </m:r>
                  </m:sub>
                </m:sSub>
              </m:oMath>
            </m:oMathPara>
          </w:p>
        </w:tc>
        <w:tc>
          <w:tcPr>
            <w:tcW w:w="0" w:type="auto"/>
          </w:tcPr>
          <w:p w14:paraId="02535308" w14:textId="77777777" w:rsidR="00F253A6" w:rsidRPr="001C5213" w:rsidRDefault="009A25AA" w:rsidP="001C5213">
            <w:pPr>
              <w:pStyle w:val="Compact"/>
              <w:spacing w:line="480" w:lineRule="auto"/>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3</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oMath>
            </m:oMathPara>
          </w:p>
        </w:tc>
      </w:tr>
      <w:tr w:rsidR="001C5213" w:rsidRPr="001C5213" w14:paraId="5C31DE7A" w14:textId="77777777">
        <w:tc>
          <w:tcPr>
            <w:tcW w:w="0" w:type="auto"/>
          </w:tcPr>
          <w:p w14:paraId="426CCC62" w14:textId="77777777"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October-January</w:t>
            </w:r>
          </w:p>
        </w:tc>
        <w:tc>
          <w:tcPr>
            <w:tcW w:w="0" w:type="auto"/>
          </w:tcPr>
          <w:p w14:paraId="62E99721" w14:textId="77777777" w:rsidR="00F253A6" w:rsidRPr="001C5213" w:rsidRDefault="009A25AA"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3</m:t>
                    </m:r>
                  </m:sub>
                </m:sSub>
              </m:oMath>
            </m:oMathPara>
          </w:p>
        </w:tc>
        <w:tc>
          <w:tcPr>
            <w:tcW w:w="0" w:type="auto"/>
          </w:tcPr>
          <w:p w14:paraId="3657AA6D" w14:textId="77777777" w:rsidR="00F253A6" w:rsidRPr="001C5213" w:rsidRDefault="009A25AA" w:rsidP="001C5213">
            <w:pPr>
              <w:pStyle w:val="Compact"/>
              <w:spacing w:line="480" w:lineRule="auto"/>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4</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3</m:t>
                    </m:r>
                  </m:sub>
                </m:sSub>
              </m:oMath>
            </m:oMathPara>
          </w:p>
        </w:tc>
      </w:tr>
    </w:tbl>
    <w:p w14:paraId="0030E815" w14:textId="77777777"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54" w:name="per-capita-reproductive-success"/>
      <w:r w:rsidRPr="001C5213">
        <w:rPr>
          <w:rFonts w:ascii="Times New Roman" w:hAnsi="Times New Roman" w:cs="Times New Roman"/>
          <w:color w:val="000000" w:themeColor="text1"/>
          <w:sz w:val="24"/>
          <w:szCs w:val="24"/>
        </w:rPr>
        <w:t>Per-capita reproductive success</w:t>
      </w:r>
      <w:bookmarkEnd w:id="54"/>
    </w:p>
    <w:p w14:paraId="6F442779"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We calculate per-capita reproductive success as the number of seeds produced per seedling, on average (as in ), and is thus the product of the probability of seedling survival to fruiting, fruits per plant, and seeds per fruit. In terms of parameters from our statistical models (), per-capita reproductive success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j</m:t>
            </m:r>
          </m:sub>
        </m:sSub>
        <m:r>
          <w:rPr>
            <w:rFonts w:ascii="Cambria Math" w:hAnsi="Cambria Math" w:cs="Times New Roman"/>
            <w:color w:val="000000" w:themeColor="text1"/>
          </w:rPr>
          <m:t>(k)</m:t>
        </m:r>
      </m:oMath>
      <w:r w:rsidRPr="001C5213">
        <w:rPr>
          <w:rFonts w:ascii="Times New Roman" w:hAnsi="Times New Roman" w:cs="Times New Roman"/>
          <w:color w:val="000000" w:themeColor="text1"/>
        </w:rPr>
        <w:t xml:space="preserve"> at population </w:t>
      </w:r>
      <m:oMath>
        <m:r>
          <w:rPr>
            <w:rFonts w:ascii="Cambria Math" w:hAnsi="Cambria Math" w:cs="Times New Roman"/>
            <w:color w:val="000000" w:themeColor="text1"/>
          </w:rPr>
          <m:t>j</m:t>
        </m:r>
      </m:oMath>
      <w:r w:rsidRPr="001C5213">
        <w:rPr>
          <w:rFonts w:ascii="Times New Roman" w:hAnsi="Times New Roman" w:cs="Times New Roman"/>
          <w:color w:val="000000" w:themeColor="text1"/>
        </w:rPr>
        <w:t xml:space="preserve"> in year </w:t>
      </w:r>
      <m:oMath>
        <m:r>
          <w:rPr>
            <w:rFonts w:ascii="Cambria Math" w:hAnsi="Cambria Math" w:cs="Times New Roman"/>
            <w:color w:val="000000" w:themeColor="text1"/>
          </w:rPr>
          <m:t>k</m:t>
        </m:r>
      </m:oMath>
      <w:r w:rsidRPr="001C5213">
        <w:rPr>
          <w:rFonts w:ascii="Times New Roman" w:hAnsi="Times New Roman" w:cs="Times New Roman"/>
          <w:color w:val="000000" w:themeColor="text1"/>
        </w:rPr>
        <w:t xml:space="preserve"> is calculated as</w:t>
      </w:r>
    </w:p>
    <w:p w14:paraId="24AB2F7E" w14:textId="77777777" w:rsidR="00F253A6" w:rsidRPr="001C5213" w:rsidRDefault="009A25AA" w:rsidP="001C5213">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s>
              <m:ctrlPr>
                <w:rPr>
                  <w:rFonts w:ascii="Cambria Math" w:hAnsi="Cambria Math" w:cs="Times New Roman"/>
                  <w:color w:val="000000" w:themeColor="text1"/>
                </w:rPr>
              </m:ctrlPr>
            </m:mPr>
            <m:mr>
              <m:e>
                <m:m>
                  <m:mPr>
                    <m:plcHide m:val="1"/>
                    <m:mcs>
                      <m:mc>
                        <m:mcPr>
                          <m:count m:val="1"/>
                          <m:mcJc m:val="right"/>
                        </m:mcPr>
                      </m:mc>
                    </m:mcs>
                    <m:ctrlPr>
                      <w:rPr>
                        <w:rFonts w:ascii="Cambria Math" w:hAnsi="Cambria Math" w:cs="Times New Roman"/>
                        <w:color w:val="000000" w:themeColor="text1"/>
                      </w:rPr>
                    </m:ctrlPr>
                  </m:mPr>
                  <m:m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j</m:t>
                          </m:r>
                        </m:sub>
                      </m:sSub>
                      <m:r>
                        <w:rPr>
                          <w:rFonts w:ascii="Cambria Math" w:hAnsi="Cambria Math" w:cs="Times New Roman"/>
                          <w:color w:val="000000" w:themeColor="text1"/>
                        </w:rPr>
                        <m:t>(k)=</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jk</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m:rPr>
                              <m:sty m:val="p"/>
                            </m:rPr>
                            <w:rPr>
                              <w:rFonts w:ascii="Cambria Math" w:hAnsi="Cambria Math" w:cs="Times New Roman"/>
                              <w:color w:val="000000" w:themeColor="text1"/>
                            </w:rPr>
                            <m:t>TFE</m:t>
                          </m:r>
                          <m:r>
                            <w:rPr>
                              <w:rFonts w:ascii="Cambria Math" w:hAnsi="Cambria Math" w:cs="Times New Roman"/>
                              <w:color w:val="000000" w:themeColor="text1"/>
                            </w:rPr>
                            <m:t>,jk</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m:rPr>
                              <m:sty m:val="p"/>
                            </m:rPr>
                            <w:rPr>
                              <w:rFonts w:ascii="Cambria Math" w:hAnsi="Cambria Math" w:cs="Times New Roman"/>
                              <w:color w:val="000000" w:themeColor="text1"/>
                            </w:rPr>
                            <m:t>US</m:t>
                          </m:r>
                          <m:r>
                            <w:rPr>
                              <w:rFonts w:ascii="Cambria Math" w:hAnsi="Cambria Math" w:cs="Times New Roman"/>
                              <w:color w:val="000000" w:themeColor="text1"/>
                            </w:rPr>
                            <m:t>,jk</m:t>
                          </m:r>
                        </m:sub>
                      </m:sSub>
                      <m:r>
                        <w:rPr>
                          <w:rFonts w:ascii="Cambria Math" w:hAnsi="Cambria Math" w:cs="Times New Roman"/>
                          <w:color w:val="000000" w:themeColor="text1"/>
                        </w:rPr>
                        <m:t>,</m:t>
                      </m:r>
                    </m:e>
                  </m:mr>
                </m:m>
              </m:e>
            </m:mr>
          </m:m>
        </m:oMath>
      </m:oMathPara>
    </w:p>
    <w:p w14:paraId="5649B13D"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where</w:t>
      </w:r>
    </w:p>
    <w:p w14:paraId="64216167" w14:textId="77777777" w:rsidR="00F253A6" w:rsidRPr="001C5213" w:rsidRDefault="009A25AA" w:rsidP="001C5213">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s>
              <m:ctrlPr>
                <w:rPr>
                  <w:rFonts w:ascii="Cambria Math" w:hAnsi="Cambria Math" w:cs="Times New Roman"/>
                  <w:color w:val="000000" w:themeColor="text1"/>
                </w:rPr>
              </m:ctrlPr>
            </m:mPr>
            <m:mr>
              <m:e>
                <m:m>
                  <m:mPr>
                    <m:plcHide m:val="1"/>
                    <m:mcs>
                      <m:mc>
                        <m:mcPr>
                          <m:count m:val="1"/>
                          <m:mcJc m:val="right"/>
                        </m:mcPr>
                      </m:mc>
                      <m:mc>
                        <m:mcPr>
                          <m:count m:val="1"/>
                          <m:mcJc m:val="left"/>
                        </m:mcPr>
                      </m:mc>
                    </m:mcs>
                    <m:ctrlPr>
                      <w:rPr>
                        <w:rFonts w:ascii="Cambria Math" w:hAnsi="Cambria Math" w:cs="Times New Roman"/>
                        <w:color w:val="000000" w:themeColor="text1"/>
                      </w:rPr>
                    </m:ctrlPr>
                  </m:mPr>
                  <m:mr>
                    <m:e>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jk</m:t>
                          </m:r>
                        </m:sub>
                      </m:sSub>
                    </m:e>
                    <m:e>
                      <m:r>
                        <w:rPr>
                          <w:rFonts w:ascii="Cambria Math" w:hAnsi="Cambria Math" w:cs="Times New Roman"/>
                          <w:color w:val="000000" w:themeColor="text1"/>
                        </w:rPr>
                        <m:t>=</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logit</m:t>
                          </m:r>
                        </m:e>
                        <m:sup>
                          <m:r>
                            <w:rPr>
                              <w:rFonts w:ascii="Cambria Math" w:hAnsi="Cambria Math" w:cs="Times New Roman"/>
                              <w:color w:val="000000" w:themeColor="text1"/>
                            </w:rPr>
                            <m:t>-1</m:t>
                          </m:r>
                        </m:sup>
                      </m:sSup>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m:rPr>
                              <m:sty m:val="p"/>
                            </m:rPr>
                            <w:rPr>
                              <w:rFonts w:ascii="Cambria Math" w:hAnsi="Cambria Math" w:cs="Times New Roman"/>
                              <w:color w:val="000000" w:themeColor="text1"/>
                            </w:rPr>
                            <m:t>S</m:t>
                          </m:r>
                          <m:r>
                            <w:rPr>
                              <w:rFonts w:ascii="Cambria Math" w:hAnsi="Cambria Math" w:cs="Times New Roman"/>
                              <w:color w:val="000000" w:themeColor="text1"/>
                            </w:rPr>
                            <m:t>,jk</m:t>
                          </m:r>
                        </m:sub>
                      </m:sSub>
                      <m:r>
                        <w:rPr>
                          <w:rFonts w:ascii="Cambria Math" w:hAnsi="Cambria Math" w:cs="Times New Roman"/>
                          <w:color w:val="000000" w:themeColor="text1"/>
                        </w:rPr>
                        <m:t>)</m:t>
                      </m:r>
                    </m:e>
                  </m:mr>
                  <m:mr>
                    <m:e>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m:rPr>
                              <m:sty m:val="p"/>
                            </m:rPr>
                            <w:rPr>
                              <w:rFonts w:ascii="Cambria Math" w:hAnsi="Cambria Math" w:cs="Times New Roman"/>
                              <w:color w:val="000000" w:themeColor="text1"/>
                            </w:rPr>
                            <m:t>TFE</m:t>
                          </m:r>
                          <m:r>
                            <w:rPr>
                              <w:rFonts w:ascii="Cambria Math" w:hAnsi="Cambria Math" w:cs="Times New Roman"/>
                              <w:color w:val="000000" w:themeColor="text1"/>
                            </w:rPr>
                            <m:t>,jk</m:t>
                          </m:r>
                        </m:sub>
                      </m:sSub>
                    </m:e>
                    <m:e>
                      <m:r>
                        <w:rPr>
                          <w:rFonts w:ascii="Cambria Math" w:hAnsi="Cambria Math" w:cs="Times New Roman"/>
                          <w:color w:val="000000" w:themeColor="text1"/>
                        </w:rPr>
                        <m:t>=</m:t>
                      </m:r>
                      <m:r>
                        <m:rPr>
                          <m:sty m:val="p"/>
                        </m:rPr>
                        <w:rPr>
                          <w:rFonts w:ascii="Cambria Math" w:hAnsi="Cambria Math" w:cs="Times New Roman"/>
                          <w:color w:val="000000" w:themeColor="text1"/>
                        </w:rPr>
                        <m:t>exp</m:t>
                      </m:r>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m:rPr>
                              <m:sty m:val="p"/>
                            </m:rPr>
                            <w:rPr>
                              <w:rFonts w:ascii="Cambria Math" w:hAnsi="Cambria Math" w:cs="Times New Roman"/>
                              <w:color w:val="000000" w:themeColor="text1"/>
                            </w:rPr>
                            <m:t>TFE</m:t>
                          </m:r>
                          <m:r>
                            <w:rPr>
                              <w:rFonts w:ascii="Cambria Math" w:hAnsi="Cambria Math" w:cs="Times New Roman"/>
                              <w:color w:val="000000" w:themeColor="text1"/>
                            </w:rPr>
                            <m:t>,jk</m:t>
                          </m:r>
                        </m:sub>
                      </m:sSub>
                      <m:r>
                        <w:rPr>
                          <w:rFonts w:ascii="Cambria Math" w:hAnsi="Cambria Math" w:cs="Times New Roman"/>
                          <w:color w:val="000000" w:themeColor="text1"/>
                        </w:rPr>
                        <m:t>)</m:t>
                      </m:r>
                    </m:e>
                  </m:mr>
                  <m:mr>
                    <m:e>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m:rPr>
                              <m:sty m:val="p"/>
                            </m:rPr>
                            <w:rPr>
                              <w:rFonts w:ascii="Cambria Math" w:hAnsi="Cambria Math" w:cs="Times New Roman"/>
                              <w:color w:val="000000" w:themeColor="text1"/>
                            </w:rPr>
                            <m:t>US</m:t>
                          </m:r>
                          <m:r>
                            <w:rPr>
                              <w:rFonts w:ascii="Cambria Math" w:hAnsi="Cambria Math" w:cs="Times New Roman"/>
                              <w:color w:val="000000" w:themeColor="text1"/>
                            </w:rPr>
                            <m:t>,jk</m:t>
                          </m:r>
                        </m:sub>
                      </m:sSub>
                    </m:e>
                    <m:e>
                      <m:r>
                        <w:rPr>
                          <w:rFonts w:ascii="Cambria Math" w:hAnsi="Cambria Math" w:cs="Times New Roman"/>
                          <w:color w:val="000000" w:themeColor="text1"/>
                        </w:rPr>
                        <m:t>=</m:t>
                      </m:r>
                      <m:r>
                        <m:rPr>
                          <m:sty m:val="p"/>
                        </m:rPr>
                        <w:rPr>
                          <w:rFonts w:ascii="Cambria Math" w:hAnsi="Cambria Math" w:cs="Times New Roman"/>
                          <w:color w:val="000000" w:themeColor="text1"/>
                        </w:rPr>
                        <m:t>exp</m:t>
                      </m:r>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m:rPr>
                              <m:sty m:val="p"/>
                            </m:rPr>
                            <w:rPr>
                              <w:rFonts w:ascii="Cambria Math" w:hAnsi="Cambria Math" w:cs="Times New Roman"/>
                              <w:color w:val="000000" w:themeColor="text1"/>
                            </w:rPr>
                            <m:t>US</m:t>
                          </m:r>
                          <m:r>
                            <w:rPr>
                              <w:rFonts w:ascii="Cambria Math" w:hAnsi="Cambria Math" w:cs="Times New Roman"/>
                              <w:color w:val="000000" w:themeColor="text1"/>
                            </w:rPr>
                            <m:t>,jk</m:t>
                          </m:r>
                        </m:sub>
                      </m:sSub>
                      <m:r>
                        <w:rPr>
                          <w:rFonts w:ascii="Cambria Math" w:hAnsi="Cambria Math" w:cs="Times New Roman"/>
                          <w:color w:val="000000" w:themeColor="text1"/>
                        </w:rPr>
                        <m:t>).</m:t>
                      </m:r>
                    </m:e>
                  </m:mr>
                </m:m>
              </m:e>
            </m:mr>
          </m:m>
        </m:oMath>
      </m:oMathPara>
    </w:p>
    <w:p w14:paraId="6FA28A00"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We used a consistent method to estimate seedling survival to fruiting throughout the experiment, and use the population- and year-level estimates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m:rPr>
                <m:sty m:val="p"/>
              </m:rPr>
              <w:rPr>
                <w:rFonts w:ascii="Cambria Math" w:hAnsi="Cambria Math" w:cs="Times New Roman"/>
                <w:color w:val="000000" w:themeColor="text1"/>
              </w:rPr>
              <m:t>S</m:t>
            </m:r>
            <m:r>
              <w:rPr>
                <w:rFonts w:ascii="Cambria Math" w:hAnsi="Cambria Math" w:cs="Times New Roman"/>
                <w:color w:val="000000" w:themeColor="text1"/>
              </w:rPr>
              <m:t>,jk</m:t>
            </m:r>
          </m:sub>
        </m:sSub>
      </m:oMath>
      <w:r w:rsidRPr="001C5213">
        <w:rPr>
          <w:rFonts w:ascii="Times New Roman" w:hAnsi="Times New Roman" w:cs="Times New Roman"/>
          <w:color w:val="000000" w:themeColor="text1"/>
        </w:rPr>
        <w:t xml:space="preserve">) in our </w:t>
      </w:r>
      <w:commentRangeStart w:id="55"/>
      <w:r w:rsidRPr="001C5213">
        <w:rPr>
          <w:rFonts w:ascii="Times New Roman" w:hAnsi="Times New Roman" w:cs="Times New Roman"/>
          <w:color w:val="000000" w:themeColor="text1"/>
        </w:rPr>
        <w:t>calculation</w:t>
      </w:r>
      <w:commentRangeEnd w:id="55"/>
      <w:r w:rsidR="00F22720">
        <w:rPr>
          <w:rStyle w:val="CommentReference"/>
        </w:rPr>
        <w:commentReference w:id="55"/>
      </w:r>
      <w:r w:rsidRPr="001C5213">
        <w:rPr>
          <w:rFonts w:ascii="Times New Roman" w:hAnsi="Times New Roman" w:cs="Times New Roman"/>
          <w:color w:val="000000" w:themeColor="text1"/>
        </w:rPr>
        <w:t xml:space="preserve">. Because we estimated fruit production in 2 different ways during the study, we chose to use total fruit equivalents (TFE) per plant as our common estimate of fruit production. From 2006–2012, we used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m:rPr>
                <m:sty m:val="p"/>
              </m:rPr>
              <w:rPr>
                <w:rFonts w:ascii="Cambria Math" w:hAnsi="Cambria Math" w:cs="Times New Roman"/>
                <w:color w:val="000000" w:themeColor="text1"/>
              </w:rPr>
              <m:t>TFE</m:t>
            </m:r>
            <m:r>
              <w:rPr>
                <w:rFonts w:ascii="Cambria Math" w:hAnsi="Cambria Math" w:cs="Times New Roman"/>
                <w:color w:val="000000" w:themeColor="text1"/>
              </w:rPr>
              <m:t>,jk</m:t>
            </m:r>
          </m:sub>
        </m:sSub>
        <m:r>
          <w:rPr>
            <w:rFonts w:ascii="Cambria Math" w:hAnsi="Cambria Math" w:cs="Times New Roman"/>
            <w:color w:val="000000" w:themeColor="text1"/>
          </w:rPr>
          <m:t>)</m:t>
        </m:r>
      </m:oMath>
      <w:r w:rsidRPr="001C5213">
        <w:rPr>
          <w:rFonts w:ascii="Times New Roman" w:hAnsi="Times New Roman" w:cs="Times New Roman"/>
          <w:color w:val="000000" w:themeColor="text1"/>
        </w:rPr>
        <w:t xml:space="preserve"> as estimated in the statistical model. From 2013–2020, we used the ratio of seeds per damaged to </w:t>
      </w:r>
      <w:r w:rsidRPr="001C5213">
        <w:rPr>
          <w:rFonts w:ascii="Times New Roman" w:hAnsi="Times New Roman" w:cs="Times New Roman"/>
          <w:color w:val="000000" w:themeColor="text1"/>
        </w:rPr>
        <w:lastRenderedPageBreak/>
        <w:t>undamaged fruit to calculate a proportion of damaged fruits to add to undamaged fruit counts, as in</w:t>
      </w:r>
    </w:p>
    <w:p w14:paraId="49951D2F" w14:textId="77777777" w:rsidR="00F253A6" w:rsidRPr="001C5213" w:rsidRDefault="009A25AA" w:rsidP="001C5213">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s>
              <m:ctrlPr>
                <w:rPr>
                  <w:rFonts w:ascii="Cambria Math" w:hAnsi="Cambria Math" w:cs="Times New Roman"/>
                  <w:color w:val="000000" w:themeColor="text1"/>
                </w:rPr>
              </m:ctrlPr>
            </m:mPr>
            <m:mr>
              <m:e>
                <m:m>
                  <m:mPr>
                    <m:plcHide m:val="1"/>
                    <m:mcs>
                      <m:mc>
                        <m:mcPr>
                          <m:count m:val="1"/>
                          <m:mcJc m:val="right"/>
                        </m:mcPr>
                      </m:mc>
                    </m:mcs>
                    <m:ctrlPr>
                      <w:rPr>
                        <w:rFonts w:ascii="Cambria Math" w:hAnsi="Cambria Math" w:cs="Times New Roman"/>
                        <w:color w:val="000000" w:themeColor="text1"/>
                      </w:rPr>
                    </m:ctrlPr>
                  </m:mPr>
                  <m:mr>
                    <m:e>
                      <m:r>
                        <m:rPr>
                          <m:sty m:val="p"/>
                        </m:rPr>
                        <w:rPr>
                          <w:rFonts w:ascii="Cambria Math" w:hAnsi="Cambria Math" w:cs="Times New Roman"/>
                          <w:color w:val="000000" w:themeColor="text1"/>
                        </w:rPr>
                        <m:t>TFE</m:t>
                      </m:r>
                      <m:r>
                        <w:rPr>
                          <w:rFonts w:ascii="Cambria Math" w:hAnsi="Cambria Math" w:cs="Times New Roman"/>
                          <w:color w:val="000000" w:themeColor="text1"/>
                        </w:rPr>
                        <m:t>=</m:t>
                      </m:r>
                      <m:r>
                        <m:rPr>
                          <m:sty m:val="p"/>
                        </m:rPr>
                        <w:rPr>
                          <w:rFonts w:ascii="Cambria Math" w:hAnsi="Cambria Math" w:cs="Times New Roman"/>
                          <w:color w:val="000000" w:themeColor="text1"/>
                        </w:rPr>
                        <m:t>undamaged fruits</m:t>
                      </m:r>
                      <m: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seeds per damaged fruit</m:t>
                          </m:r>
                        </m:num>
                        <m:den>
                          <m:r>
                            <m:rPr>
                              <m:sty m:val="p"/>
                            </m:rPr>
                            <w:rPr>
                              <w:rFonts w:ascii="Cambria Math" w:hAnsi="Cambria Math" w:cs="Times New Roman"/>
                              <w:color w:val="000000" w:themeColor="text1"/>
                            </w:rPr>
                            <m:t>seeds per undamaged fruit</m:t>
                          </m:r>
                        </m:den>
                      </m:f>
                      <m:r>
                        <w:rPr>
                          <w:rFonts w:ascii="Cambria Math" w:hAnsi="Cambria Math" w:cs="Times New Roman"/>
                          <w:color w:val="000000" w:themeColor="text1"/>
                        </w:rPr>
                        <m:t>×</m:t>
                      </m:r>
                      <m:r>
                        <m:rPr>
                          <m:sty m:val="p"/>
                        </m:rPr>
                        <w:rPr>
                          <w:rFonts w:ascii="Cambria Math" w:hAnsi="Cambria Math" w:cs="Times New Roman"/>
                          <w:color w:val="000000" w:themeColor="text1"/>
                        </w:rPr>
                        <m:t>damaged fruits</m:t>
                      </m:r>
                      <m:r>
                        <w:rPr>
                          <w:rFonts w:ascii="Cambria Math" w:hAnsi="Cambria Math" w:cs="Times New Roman"/>
                          <w:color w:val="000000" w:themeColor="text1"/>
                        </w:rPr>
                        <m:t>.</m:t>
                      </m:r>
                    </m:e>
                  </m:mr>
                </m:m>
              </m:e>
            </m:mr>
          </m:m>
        </m:oMath>
      </m:oMathPara>
    </w:p>
    <w:p w14:paraId="788D5F39"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We used posterior distributions for population- and year-level parameters (e.g.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m:rPr>
                <m:sty m:val="p"/>
              </m:rPr>
              <w:rPr>
                <w:rFonts w:ascii="Cambria Math" w:hAnsi="Cambria Math" w:cs="Times New Roman"/>
                <w:color w:val="000000" w:themeColor="text1"/>
              </w:rPr>
              <m:t>US</m:t>
            </m:r>
            <m:r>
              <w:rPr>
                <w:rFonts w:ascii="Cambria Math" w:hAnsi="Cambria Math" w:cs="Times New Roman"/>
                <w:color w:val="000000" w:themeColor="text1"/>
              </w:rPr>
              <m:t>,jk</m:t>
            </m:r>
          </m:sub>
        </m:sSub>
      </m:oMath>
      <w:r w:rsidRPr="001C5213">
        <w:rPr>
          <w:rFonts w:ascii="Times New Roman" w:hAnsi="Times New Roman" w:cs="Times New Roman"/>
          <w:color w:val="000000" w:themeColor="text1"/>
        </w:rPr>
        <w:t xml:space="preserve">) for these calculations and obtained estimates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m:rPr>
                <m:sty m:val="p"/>
              </m:rPr>
              <w:rPr>
                <w:rFonts w:ascii="Cambria Math" w:hAnsi="Cambria Math" w:cs="Times New Roman"/>
                <w:color w:val="000000" w:themeColor="text1"/>
              </w:rPr>
              <m:t>TFE</m:t>
            </m:r>
            <m:r>
              <w:rPr>
                <w:rFonts w:ascii="Cambria Math" w:hAnsi="Cambria Math" w:cs="Times New Roman"/>
                <w:color w:val="000000" w:themeColor="text1"/>
              </w:rPr>
              <m:t>,jk</m:t>
            </m:r>
          </m:sub>
        </m:sSub>
        <m:r>
          <w:rPr>
            <w:rFonts w:ascii="Cambria Math" w:hAnsi="Cambria Math" w:cs="Times New Roman"/>
            <w:color w:val="000000" w:themeColor="text1"/>
          </w:rPr>
          <m:t>)</m:t>
        </m:r>
      </m:oMath>
      <w:r w:rsidRPr="001C5213">
        <w:rPr>
          <w:rFonts w:ascii="Times New Roman" w:hAnsi="Times New Roman" w:cs="Times New Roman"/>
          <w:color w:val="000000" w:themeColor="text1"/>
        </w:rPr>
        <w:t xml:space="preserve"> for 2013–2020. Finally, we used estimates of seeds per undamaged fruit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m:rPr>
                <m:sty m:val="p"/>
              </m:rPr>
              <w:rPr>
                <w:rFonts w:ascii="Cambria Math" w:hAnsi="Cambria Math" w:cs="Times New Roman"/>
                <w:color w:val="000000" w:themeColor="text1"/>
              </w:rPr>
              <m:t>US</m:t>
            </m:r>
            <m:r>
              <w:rPr>
                <w:rFonts w:ascii="Cambria Math" w:hAnsi="Cambria Math" w:cs="Times New Roman"/>
                <w:color w:val="000000" w:themeColor="text1"/>
              </w:rPr>
              <m:t>,jk</m:t>
            </m:r>
          </m:sub>
        </m:sSub>
      </m:oMath>
      <w:r w:rsidRPr="001C5213">
        <w:rPr>
          <w:rFonts w:ascii="Times New Roman" w:hAnsi="Times New Roman" w:cs="Times New Roman"/>
          <w:color w:val="000000" w:themeColor="text1"/>
        </w:rPr>
        <w:t>) as our estimate of seeds per fruit.</w:t>
      </w:r>
    </w:p>
    <w:p w14:paraId="628B1507" w14:textId="77777777" w:rsidR="00F253A6" w:rsidRPr="001C5213" w:rsidRDefault="00A0367D" w:rsidP="001C5213">
      <w:pPr>
        <w:pStyle w:val="BodyText"/>
        <w:spacing w:line="480" w:lineRule="auto"/>
        <w:rPr>
          <w:rFonts w:ascii="Times New Roman" w:hAnsi="Times New Roman" w:cs="Times New Roman"/>
          <w:color w:val="000000" w:themeColor="text1"/>
        </w:rPr>
      </w:pPr>
      <w:commentRangeStart w:id="56"/>
      <w:r w:rsidRPr="001C5213">
        <w:rPr>
          <w:rFonts w:ascii="Times New Roman" w:hAnsi="Times New Roman" w:cs="Times New Roman"/>
          <w:color w:val="000000" w:themeColor="text1"/>
        </w:rPr>
        <w:t>Our multilevel models for aboveground vital rates pooled data more strongly in years with relatively little data</w:t>
      </w:r>
      <w:commentRangeEnd w:id="56"/>
      <w:r w:rsidR="00F22720">
        <w:rPr>
          <w:rStyle w:val="CommentReference"/>
        </w:rPr>
        <w:commentReference w:id="56"/>
      </w:r>
      <w:r w:rsidRPr="001C5213">
        <w:rPr>
          <w:rFonts w:ascii="Times New Roman" w:hAnsi="Times New Roman" w:cs="Times New Roman"/>
          <w:color w:val="000000" w:themeColor="text1"/>
        </w:rPr>
        <w:t>. A benefit of this approach is that it implicitly corrects for variation in sample size. While this is beneficial for distinguishing between spurious estimates and true temporal variation, it may also underestimate variation in reproductive success. At the extreme, estimates in years without any data are pooled to the population-level means. Years with zero seedling survivorship would have estimates for fruits per plant that are pooled towards the population-mean (because there were no fruiting plants on which to count fruits). Our estimates of per-capita reproductive success are thus likely to be conservative.</w:t>
      </w:r>
    </w:p>
    <w:p w14:paraId="0CB2892F"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Because estimates of fruits per plant are based on surveys of the whole population, we are relatively confident that per-capita reproductive success is 0 in years in which we observed no fruits per plant and obtained no counts of seeds per fruit (orange Xs in Figure </w:t>
      </w:r>
      <w:hyperlink w:anchor="fig:intro-figure">
        <w:r w:rsidRPr="001C5213">
          <w:rPr>
            <w:rStyle w:val="Hyperlink"/>
            <w:rFonts w:ascii="Times New Roman" w:hAnsi="Times New Roman" w:cs="Times New Roman"/>
            <w:color w:val="000000" w:themeColor="text1"/>
          </w:rPr>
          <w:t>[fig:intro-figure]</w:t>
        </w:r>
      </w:hyperlink>
      <w:r w:rsidRPr="001C5213">
        <w:rPr>
          <w:rFonts w:ascii="Times New Roman" w:hAnsi="Times New Roman" w:cs="Times New Roman"/>
          <w:color w:val="000000" w:themeColor="text1"/>
        </w:rPr>
        <w:t xml:space="preserve">D). We thus considered a second, less conservative estimate in which we assumed those years to have per-capita reproductive success of 0. We did this after parameter estimation, before estimating the correlation between germination and per-capita reproductive success. Finally, we also considered modeling components of per-capita reproductive success without partial pooling, </w:t>
      </w:r>
      <w:r w:rsidRPr="001C5213">
        <w:rPr>
          <w:rFonts w:ascii="Times New Roman" w:hAnsi="Times New Roman" w:cs="Times New Roman"/>
          <w:color w:val="000000" w:themeColor="text1"/>
        </w:rPr>
        <w:lastRenderedPageBreak/>
        <w:t>but as this did not change our conclusions () we only report the results of the models based on partial pooling in the main text.</w:t>
      </w:r>
    </w:p>
    <w:p w14:paraId="3845892C" w14:textId="77777777" w:rsidR="00F253A6" w:rsidRPr="001C5213" w:rsidRDefault="00A0367D" w:rsidP="001C5213">
      <w:pPr>
        <w:pStyle w:val="Heading2"/>
        <w:spacing w:line="480" w:lineRule="auto"/>
        <w:rPr>
          <w:rFonts w:ascii="Times New Roman" w:hAnsi="Times New Roman" w:cs="Times New Roman"/>
          <w:sz w:val="24"/>
          <w:szCs w:val="24"/>
        </w:rPr>
      </w:pPr>
      <w:bookmarkStart w:id="57" w:name="climate-data"/>
      <w:r w:rsidRPr="001C5213">
        <w:rPr>
          <w:rFonts w:ascii="Times New Roman" w:hAnsi="Times New Roman" w:cs="Times New Roman"/>
          <w:sz w:val="24"/>
          <w:szCs w:val="24"/>
        </w:rPr>
        <w:t>Climate data</w:t>
      </w:r>
      <w:bookmarkEnd w:id="57"/>
    </w:p>
    <w:p w14:paraId="5EAC2032"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A weather station network was established as part of the long-term study of </w:t>
      </w:r>
      <w:r w:rsidRPr="001C5213">
        <w:rPr>
          <w:rFonts w:ascii="Times New Roman" w:hAnsi="Times New Roman" w:cs="Times New Roman"/>
          <w:i/>
          <w:color w:val="000000" w:themeColor="text1"/>
        </w:rPr>
        <w:t>C. xantiana</w:t>
      </w:r>
      <w:r w:rsidRPr="001C5213">
        <w:rPr>
          <w:rFonts w:ascii="Times New Roman" w:hAnsi="Times New Roman" w:cs="Times New Roman"/>
          <w:color w:val="000000" w:themeColor="text1"/>
        </w:rPr>
        <w:t xml:space="preserve"> demography (described in ). The network consists of 21 data loggers (Onset Computer Corporation) that recorded temperature and precipitation starting in October 2005; between 8 and 18 weather stations were actively recording throughout the study. Data from the network was used to spatially interpolate precipitation accumulation on a 1 hectare grid throughout the study area and estimate seasonal, cumulative precipitation at the study populations. Additionally, seasonal temperatures in each year were estimated using linear models with elevation, potential estimated solar radiation, and linear azimuth as covariates; year was a categorical covariate. Coefficients of the linear model were subsequently used to project temperature across the landscape. Mean temperature and cumulative precipitation for November-January (winter) and February-June (spring) are summarized in Figure .</w:t>
      </w:r>
    </w:p>
    <w:p w14:paraId="0C5BF562" w14:textId="77777777" w:rsidR="00F253A6" w:rsidRPr="001C5213" w:rsidRDefault="00A0367D" w:rsidP="001C5213">
      <w:pPr>
        <w:pStyle w:val="Heading2"/>
        <w:spacing w:line="480" w:lineRule="auto"/>
        <w:rPr>
          <w:rFonts w:ascii="Times New Roman" w:hAnsi="Times New Roman" w:cs="Times New Roman"/>
          <w:sz w:val="24"/>
          <w:szCs w:val="24"/>
        </w:rPr>
      </w:pPr>
      <w:bookmarkStart w:id="58" w:name="analysis"/>
      <w:r w:rsidRPr="001C5213">
        <w:rPr>
          <w:rFonts w:ascii="Times New Roman" w:hAnsi="Times New Roman" w:cs="Times New Roman"/>
          <w:sz w:val="24"/>
          <w:szCs w:val="24"/>
        </w:rPr>
        <w:t>Analysis</w:t>
      </w:r>
      <w:bookmarkEnd w:id="58"/>
    </w:p>
    <w:p w14:paraId="3EE17490" w14:textId="77777777"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59" w:name="X1b7a168c65ba881d90488cfd6f60c44c9cd31fb"/>
      <w:r w:rsidRPr="001C5213">
        <w:rPr>
          <w:rFonts w:ascii="Times New Roman" w:hAnsi="Times New Roman" w:cs="Times New Roman"/>
          <w:color w:val="000000" w:themeColor="text1"/>
          <w:sz w:val="24"/>
          <w:szCs w:val="24"/>
        </w:rPr>
        <w:t>Correlation between germination probability and seed survival</w:t>
      </w:r>
      <w:bookmarkEnd w:id="59"/>
    </w:p>
    <w:p w14:paraId="6A41887C"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Increased seed survivorship is predicted to decrease the optimal germination probability . </w:t>
      </w:r>
      <w:commentRangeStart w:id="60"/>
      <w:r w:rsidRPr="001C5213">
        <w:rPr>
          <w:rFonts w:ascii="Times New Roman" w:hAnsi="Times New Roman" w:cs="Times New Roman"/>
          <w:color w:val="000000" w:themeColor="text1"/>
        </w:rPr>
        <w:t>I</w:t>
      </w:r>
      <w:commentRangeEnd w:id="60"/>
      <w:r w:rsidR="00CD4B78">
        <w:rPr>
          <w:rStyle w:val="CommentReference"/>
        </w:rPr>
        <w:commentReference w:id="60"/>
      </w:r>
      <w:r w:rsidRPr="001C5213">
        <w:rPr>
          <w:rFonts w:ascii="Times New Roman" w:hAnsi="Times New Roman" w:cs="Times New Roman"/>
          <w:color w:val="000000" w:themeColor="text1"/>
        </w:rPr>
        <w:t xml:space="preserve"> tested whether the observed germination probability was negatively correlated with seed survival (). I calculated the probability that seeds which do not germinate in January remain in the seed bank until the following January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2</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3</m:t>
            </m:r>
          </m:sub>
        </m:sSub>
      </m:oMath>
      <w:r w:rsidRPr="001C5213">
        <w:rPr>
          <w:rFonts w:ascii="Times New Roman" w:hAnsi="Times New Roman" w:cs="Times New Roman"/>
          <w:color w:val="000000" w:themeColor="text1"/>
        </w:rPr>
        <w:t xml:space="preserve">). I obtained the posterior distribution for the correlation between germination and seed survival by calculating the correlation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1</m:t>
            </m:r>
          </m:sub>
        </m:sSub>
      </m:oMath>
      <w:r w:rsidRPr="001C521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2</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3</m:t>
            </m:r>
          </m:sub>
        </m:sSub>
      </m:oMath>
      <w:r w:rsidRPr="001C5213">
        <w:rPr>
          <w:rFonts w:ascii="Times New Roman" w:hAnsi="Times New Roman" w:cs="Times New Roman"/>
          <w:color w:val="000000" w:themeColor="text1"/>
        </w:rPr>
        <w:t xml:space="preserve"> at each iteration of the MCMC output (, p 194-5). </w:t>
      </w:r>
      <w:commentRangeStart w:id="61"/>
      <w:r w:rsidRPr="001C5213">
        <w:rPr>
          <w:rFonts w:ascii="Times New Roman" w:hAnsi="Times New Roman" w:cs="Times New Roman"/>
          <w:color w:val="000000" w:themeColor="text1"/>
        </w:rPr>
        <w:t>Results</w:t>
      </w:r>
      <w:commentRangeEnd w:id="61"/>
      <w:r w:rsidR="002B48F7">
        <w:rPr>
          <w:rStyle w:val="CommentReference"/>
        </w:rPr>
        <w:commentReference w:id="61"/>
      </w:r>
      <w:r w:rsidRPr="001C5213">
        <w:rPr>
          <w:rFonts w:ascii="Times New Roman" w:hAnsi="Times New Roman" w:cs="Times New Roman"/>
          <w:color w:val="000000" w:themeColor="text1"/>
        </w:rPr>
        <w:t xml:space="preserve"> of this analysis are shown in </w:t>
      </w:r>
      <w:r w:rsidRPr="001C5213">
        <w:rPr>
          <w:rFonts w:ascii="Times New Roman" w:hAnsi="Times New Roman" w:cs="Times New Roman"/>
          <w:color w:val="000000" w:themeColor="text1"/>
        </w:rPr>
        <w:lastRenderedPageBreak/>
        <w:t>Figure </w:t>
      </w:r>
      <w:hyperlink w:anchor="fig:correlation-germ-surv">
        <w:r w:rsidRPr="001C5213">
          <w:rPr>
            <w:rStyle w:val="Hyperlink"/>
            <w:rFonts w:ascii="Times New Roman" w:hAnsi="Times New Roman" w:cs="Times New Roman"/>
            <w:color w:val="000000" w:themeColor="text1"/>
          </w:rPr>
          <w:t>[fig:correlation-germ-surv]</w:t>
        </w:r>
      </w:hyperlink>
      <w:r w:rsidRPr="001C5213">
        <w:rPr>
          <w:rFonts w:ascii="Times New Roman" w:hAnsi="Times New Roman" w:cs="Times New Roman"/>
          <w:color w:val="000000" w:themeColor="text1"/>
        </w:rPr>
        <w:t>. Bet hedging models predict that germination probability should be negatively correlated with seed survival; 95% credible intervals that do not overlap zero provide support for this prediction. The bottom panel shows the posterior distribution of correlation between the probability of germination and seed survival.</w:t>
      </w:r>
    </w:p>
    <w:p w14:paraId="6F1DE485" w14:textId="77777777"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62" w:name="X49116feb4d74404c72a8eec5d9c02bc8389ae72"/>
      <w:r w:rsidRPr="001C5213">
        <w:rPr>
          <w:rFonts w:ascii="Times New Roman" w:hAnsi="Times New Roman" w:cs="Times New Roman"/>
          <w:color w:val="000000" w:themeColor="text1"/>
          <w:sz w:val="24"/>
          <w:szCs w:val="24"/>
        </w:rPr>
        <w:t>Correlation between germination probability and variance in per-capita reproductive success</w:t>
      </w:r>
      <w:bookmarkEnd w:id="62"/>
    </w:p>
    <w:p w14:paraId="68D4BC99"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Increased variance in per-capita reproductive success is predicted to decrease the optimal germination probability (). I assessed whether the observed germination probability was negatively correlated with variance in per-capita reproductive success ().</w:t>
      </w:r>
    </w:p>
    <w:p w14:paraId="44542434"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To calculate the temporal variation in per-capita reproductive success for each population, I sampled the posterior distribution of reproductive success for each year and calculated the geometric standard deviation of per capita reproductive success. The geometric SD of per capita reproductive success was calculated as exp(SD (log (per capita reproductive success+0.5))) (as in ). I obtained the sample correlation of germination and geometric SD of per capita reproductive success at each iteration of the MCMC output (, p 194-5). Bet hedging models predict that germination probability should be negatively correlated with temporal variance in fitness; 95% credible intervals that do not overlap zero provide support for this prediction. Results of this analysis are shown in Figures </w:t>
      </w:r>
      <w:hyperlink w:anchor="fig:obs-pred">
        <w:r w:rsidRPr="001C5213">
          <w:rPr>
            <w:rStyle w:val="Hyperlink"/>
            <w:rFonts w:ascii="Times New Roman" w:hAnsi="Times New Roman" w:cs="Times New Roman"/>
            <w:color w:val="000000" w:themeColor="text1"/>
          </w:rPr>
          <w:t>[fig:obs-pred]</w:t>
        </w:r>
      </w:hyperlink>
      <w:r w:rsidRPr="001C5213">
        <w:rPr>
          <w:rFonts w:ascii="Times New Roman" w:hAnsi="Times New Roman" w:cs="Times New Roman"/>
          <w:color w:val="000000" w:themeColor="text1"/>
        </w:rPr>
        <w:t>.</w:t>
      </w:r>
    </w:p>
    <w:p w14:paraId="6AFDCAEF" w14:textId="77777777"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63" w:name="Xd5033a41d22652e991e2a40314ad175f6a1d6f5"/>
      <w:r w:rsidRPr="001C5213">
        <w:rPr>
          <w:rFonts w:ascii="Times New Roman" w:hAnsi="Times New Roman" w:cs="Times New Roman"/>
          <w:color w:val="000000" w:themeColor="text1"/>
          <w:sz w:val="24"/>
          <w:szCs w:val="24"/>
        </w:rPr>
        <w:t>Density-independent model for germination probability</w:t>
      </w:r>
      <w:bookmarkEnd w:id="63"/>
    </w:p>
    <w:p w14:paraId="255F302E"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We use estimates of seed survival and reproductive success to investigate the adaptive value of delayed germination (). We parameterize a model of population growth rate (equation </w:t>
      </w:r>
      <w:hyperlink w:anchor="eq:di-equation">
        <w:r w:rsidRPr="001C5213">
          <w:rPr>
            <w:rStyle w:val="Hyperlink"/>
            <w:rFonts w:ascii="Times New Roman" w:hAnsi="Times New Roman" w:cs="Times New Roman"/>
            <w:color w:val="000000" w:themeColor="text1"/>
          </w:rPr>
          <w:t>[eq:di-equation]</w:t>
        </w:r>
      </w:hyperlink>
      <w:r w:rsidRPr="001C5213">
        <w:rPr>
          <w:rFonts w:ascii="Times New Roman" w:hAnsi="Times New Roman" w:cs="Times New Roman"/>
          <w:color w:val="000000" w:themeColor="text1"/>
        </w:rPr>
        <w:t xml:space="preserve">) and calculate the optimal germination strategy for different combinations of seed </w:t>
      </w:r>
      <w:r w:rsidRPr="001C5213">
        <w:rPr>
          <w:rFonts w:ascii="Times New Roman" w:hAnsi="Times New Roman" w:cs="Times New Roman"/>
          <w:color w:val="000000" w:themeColor="text1"/>
        </w:rPr>
        <w:lastRenderedPageBreak/>
        <w:t>survival and reproductive success. Seed survival rates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0</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3</m:t>
            </m:r>
          </m:sub>
        </m:sSub>
      </m:oMath>
      <w:r w:rsidRPr="001C5213">
        <w:rPr>
          <w:rFonts w:ascii="Times New Roman" w:hAnsi="Times New Roman" w:cs="Times New Roman"/>
          <w:color w:val="000000" w:themeColor="text1"/>
        </w:rPr>
        <w:t>) are population-level estimates. Per capita reproductive success (</w:t>
      </w:r>
      <m:oMath>
        <m:r>
          <w:rPr>
            <w:rFonts w:ascii="Cambria Math" w:hAnsi="Cambria Math" w:cs="Times New Roman"/>
            <w:color w:val="000000" w:themeColor="text1"/>
          </w:rPr>
          <m:t>Y(t)</m:t>
        </m:r>
      </m:oMath>
      <w:r w:rsidRPr="001C5213">
        <w:rPr>
          <w:rFonts w:ascii="Times New Roman" w:hAnsi="Times New Roman" w:cs="Times New Roman"/>
          <w:color w:val="000000" w:themeColor="text1"/>
        </w:rPr>
        <w:t>) is calculated as the product of seedling survival to fruiting, fruits per plant, and seeds per fruit (equation </w:t>
      </w:r>
      <w:hyperlink w:anchor="eq:percapitars">
        <w:r w:rsidRPr="001C5213">
          <w:rPr>
            <w:rStyle w:val="Hyperlink"/>
            <w:rFonts w:ascii="Times New Roman" w:hAnsi="Times New Roman" w:cs="Times New Roman"/>
            <w:color w:val="000000" w:themeColor="text1"/>
          </w:rPr>
          <w:t>[eq:percapitars]</w:t>
        </w:r>
      </w:hyperlink>
      <w:r w:rsidRPr="001C5213">
        <w:rPr>
          <w:rFonts w:ascii="Times New Roman" w:hAnsi="Times New Roman" w:cs="Times New Roman"/>
          <w:color w:val="000000" w:themeColor="text1"/>
        </w:rPr>
        <w:t xml:space="preserve">). Temporal variation is incorporated into the model by varying the per-capita reproductive success, </w:t>
      </w:r>
      <m:oMath>
        <m:r>
          <w:rPr>
            <w:rFonts w:ascii="Cambria Math" w:hAnsi="Cambria Math" w:cs="Times New Roman"/>
            <w:color w:val="000000" w:themeColor="text1"/>
          </w:rPr>
          <m:t>Y(t)</m:t>
        </m:r>
      </m:oMath>
      <w:r w:rsidRPr="001C5213">
        <w:rPr>
          <w:rFonts w:ascii="Times New Roman" w:hAnsi="Times New Roman" w:cs="Times New Roman"/>
          <w:color w:val="000000" w:themeColor="text1"/>
        </w:rPr>
        <w:t>, between years.</w:t>
      </w:r>
    </w:p>
    <w:p w14:paraId="4FC82A34" w14:textId="77777777" w:rsidR="00F253A6" w:rsidRPr="001C5213" w:rsidRDefault="00A0367D" w:rsidP="001C5213">
      <w:pPr>
        <w:pStyle w:val="BodyText"/>
        <w:spacing w:line="480" w:lineRule="auto"/>
        <w:rPr>
          <w:rFonts w:ascii="Times New Roman" w:hAnsi="Times New Roman" w:cs="Times New Roman"/>
          <w:color w:val="000000" w:themeColor="text1"/>
        </w:rPr>
      </w:pPr>
      <w:commentRangeStart w:id="64"/>
      <w:r w:rsidRPr="001C5213">
        <w:rPr>
          <w:rFonts w:ascii="Times New Roman" w:hAnsi="Times New Roman" w:cs="Times New Roman"/>
          <w:color w:val="000000" w:themeColor="text1"/>
        </w:rPr>
        <w:t>For</w:t>
      </w:r>
      <w:commentRangeEnd w:id="64"/>
      <w:r w:rsidR="002B48F7">
        <w:rPr>
          <w:rStyle w:val="CommentReference"/>
        </w:rPr>
        <w:commentReference w:id="64"/>
      </w:r>
      <w:r w:rsidRPr="001C5213">
        <w:rPr>
          <w:rFonts w:ascii="Times New Roman" w:hAnsi="Times New Roman" w:cs="Times New Roman"/>
          <w:color w:val="000000" w:themeColor="text1"/>
        </w:rPr>
        <w:t xml:space="preserve"> each population, I numerically calculate the optimal germination probability for the observed variation in reproductive success and seed survival. In each case, I use the posterior mode of the parameter estimates in the equation for density-independent growth (equation </w:t>
      </w:r>
      <w:hyperlink w:anchor="eq:di-equation">
        <w:r w:rsidRPr="001C5213">
          <w:rPr>
            <w:rStyle w:val="Hyperlink"/>
            <w:rFonts w:ascii="Times New Roman" w:hAnsi="Times New Roman" w:cs="Times New Roman"/>
            <w:color w:val="000000" w:themeColor="text1"/>
          </w:rPr>
          <w:t>[eq:di-equation]</w:t>
        </w:r>
      </w:hyperlink>
      <w:r w:rsidRPr="001C5213">
        <w:rPr>
          <w:rFonts w:ascii="Times New Roman" w:hAnsi="Times New Roman" w:cs="Times New Roman"/>
          <w:color w:val="000000" w:themeColor="text1"/>
        </w:rPr>
        <w:t>). I resampled the posterior modes of per-capita reproductive success (</w:t>
      </w:r>
      <m:oMath>
        <m:r>
          <w:rPr>
            <w:rFonts w:ascii="Cambria Math" w:hAnsi="Cambria Math" w:cs="Times New Roman"/>
            <w:color w:val="000000" w:themeColor="text1"/>
          </w:rPr>
          <m:t>Y(t)</m:t>
        </m:r>
      </m:oMath>
      <w:r w:rsidRPr="001C5213">
        <w:rPr>
          <w:rFonts w:ascii="Times New Roman" w:hAnsi="Times New Roman" w:cs="Times New Roman"/>
          <w:color w:val="000000" w:themeColor="text1"/>
        </w:rPr>
        <w:t xml:space="preserve">) to obtain a sequence of 1000 years. I used this same sequence of </w:t>
      </w:r>
      <m:oMath>
        <m:r>
          <w:rPr>
            <w:rFonts w:ascii="Cambria Math" w:hAnsi="Cambria Math" w:cs="Times New Roman"/>
            <w:color w:val="000000" w:themeColor="text1"/>
          </w:rPr>
          <m:t>Y(t)</m:t>
        </m:r>
      </m:oMath>
      <w:r w:rsidRPr="001C5213">
        <w:rPr>
          <w:rFonts w:ascii="Times New Roman" w:hAnsi="Times New Roman" w:cs="Times New Roman"/>
          <w:color w:val="000000" w:themeColor="text1"/>
        </w:rPr>
        <w:t xml:space="preserve"> and the seed survival probabilities to calculate long-term stochastic population growth rates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s</m:t>
            </m:r>
          </m:sub>
        </m:sSub>
      </m:oMath>
      <w:r w:rsidRPr="001C5213">
        <w:rPr>
          <w:rFonts w:ascii="Times New Roman" w:hAnsi="Times New Roman" w:cs="Times New Roman"/>
          <w:color w:val="000000" w:themeColor="text1"/>
        </w:rPr>
        <w:t>) at each germination probability along an evenly spaced grid of possible germination probabilities (</w:t>
      </w:r>
      <m:oMath>
        <m:r>
          <w:rPr>
            <w:rFonts w:ascii="Cambria Math" w:hAnsi="Cambria Math" w:cs="Times New Roman"/>
            <w:color w:val="000000" w:themeColor="text1"/>
          </w:rPr>
          <m:t>G</m:t>
        </m:r>
      </m:oMath>
      <w:r w:rsidRPr="001C5213">
        <w:rPr>
          <w:rFonts w:ascii="Times New Roman" w:hAnsi="Times New Roman" w:cs="Times New Roman"/>
          <w:color w:val="000000" w:themeColor="text1"/>
        </w:rPr>
        <w:t xml:space="preserve">) between 0 and 1. The optimal germination probability is estimated as the value of </w:t>
      </w:r>
      <m:oMath>
        <m:r>
          <w:rPr>
            <w:rFonts w:ascii="Cambria Math" w:hAnsi="Cambria Math" w:cs="Times New Roman"/>
            <w:color w:val="000000" w:themeColor="text1"/>
          </w:rPr>
          <m:t>G</m:t>
        </m:r>
      </m:oMath>
      <w:r w:rsidRPr="001C5213">
        <w:rPr>
          <w:rFonts w:ascii="Times New Roman" w:hAnsi="Times New Roman" w:cs="Times New Roman"/>
          <w:color w:val="000000" w:themeColor="text1"/>
        </w:rPr>
        <w:t xml:space="preserve"> that maximizes the geometric mean of the population growth rate. I repeat the simulations 50 times for each population, resampling the sequence of per-capita reproductive success, </w:t>
      </w:r>
      <m:oMath>
        <m:r>
          <w:rPr>
            <w:rFonts w:ascii="Cambria Math" w:hAnsi="Cambria Math" w:cs="Times New Roman"/>
            <w:color w:val="000000" w:themeColor="text1"/>
          </w:rPr>
          <m:t>Y(t)</m:t>
        </m:r>
      </m:oMath>
      <w:r w:rsidRPr="001C5213">
        <w:rPr>
          <w:rFonts w:ascii="Times New Roman" w:hAnsi="Times New Roman" w:cs="Times New Roman"/>
          <w:color w:val="000000" w:themeColor="text1"/>
        </w:rPr>
        <w:t>, each time. I then calculated the mean of the optimal germination fractions.</w:t>
      </w:r>
    </w:p>
    <w:p w14:paraId="4D07F065"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Models in which per-capita reproductive success is density-independent predict that germination probability should respond to variance in fitness (). To evaluate the density-independent model, I compared modeled germination probabilities to predicted germination optima. I plot this comparison in Figure </w:t>
      </w:r>
      <w:hyperlink w:anchor="fig:obs-pred">
        <w:r w:rsidRPr="001C5213">
          <w:rPr>
            <w:rStyle w:val="Hyperlink"/>
            <w:rFonts w:ascii="Times New Roman" w:hAnsi="Times New Roman" w:cs="Times New Roman"/>
            <w:color w:val="000000" w:themeColor="text1"/>
          </w:rPr>
          <w:t>[fig:obs-pred]</w:t>
        </w:r>
      </w:hyperlink>
      <w:r w:rsidRPr="001C5213">
        <w:rPr>
          <w:rFonts w:ascii="Times New Roman" w:hAnsi="Times New Roman" w:cs="Times New Roman"/>
          <w:color w:val="000000" w:themeColor="text1"/>
        </w:rPr>
        <w:t xml:space="preserve"> and  </w:t>
      </w:r>
      <w:hyperlink w:anchor="fig:obs-pred-lowFitness">
        <w:r w:rsidRPr="001C5213">
          <w:rPr>
            <w:rStyle w:val="Hyperlink"/>
            <w:rFonts w:ascii="Times New Roman" w:hAnsi="Times New Roman" w:cs="Times New Roman"/>
            <w:color w:val="000000" w:themeColor="text1"/>
          </w:rPr>
          <w:t>[fig:obs-pred-lowFitness]</w:t>
        </w:r>
      </w:hyperlink>
      <w:r w:rsidRPr="001C5213">
        <w:rPr>
          <w:rFonts w:ascii="Times New Roman" w:hAnsi="Times New Roman" w:cs="Times New Roman"/>
          <w:color w:val="000000" w:themeColor="text1"/>
        </w:rPr>
        <w:t>. The dotted line indicates a 1:1 relationship between observations and predictions. Values below the line indicate that the model predicts higher germination probabilities than observed; values above the line would indicate that the model predicts lower germination probabilities than observed.</w:t>
      </w:r>
    </w:p>
    <w:p w14:paraId="449E34EC" w14:textId="77777777"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65" w:name="Xbc204d8afd620afe339f058522f2fea87c7a05d"/>
      <w:r w:rsidRPr="001C5213">
        <w:rPr>
          <w:rFonts w:ascii="Times New Roman" w:hAnsi="Times New Roman" w:cs="Times New Roman"/>
          <w:color w:val="000000" w:themeColor="text1"/>
          <w:sz w:val="24"/>
          <w:szCs w:val="24"/>
        </w:rPr>
        <w:lastRenderedPageBreak/>
        <w:t>Relationship of reproductive success and growing season precipitation</w:t>
      </w:r>
      <w:bookmarkEnd w:id="65"/>
    </w:p>
    <w:p w14:paraId="04612099"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When we did not observe a negative correlation between germination and the geometric standard deviation of per-capita reproductive success (see Results), we examined one of our assumptions about the relationship between precipitation and fitness. Specifically, we examined the sensitivity of reproductive success to growing season precipitation. We conducted a linear regression of the log of per-capita reproductive success on the log of growing season </w:t>
      </w:r>
      <w:commentRangeStart w:id="66"/>
      <w:r w:rsidRPr="001C5213">
        <w:rPr>
          <w:rFonts w:ascii="Times New Roman" w:hAnsi="Times New Roman" w:cs="Times New Roman"/>
          <w:color w:val="000000" w:themeColor="text1"/>
        </w:rPr>
        <w:t>precipitation</w:t>
      </w:r>
      <w:commentRangeEnd w:id="66"/>
      <w:r w:rsidR="002B48F7">
        <w:rPr>
          <w:rStyle w:val="CommentReference"/>
        </w:rPr>
        <w:commentReference w:id="66"/>
      </w:r>
      <w:r w:rsidRPr="001C5213">
        <w:rPr>
          <w:rFonts w:ascii="Times New Roman" w:hAnsi="Times New Roman" w:cs="Times New Roman"/>
          <w:color w:val="000000" w:themeColor="text1"/>
        </w:rPr>
        <w:t xml:space="preserve"> (). For this exploratory analysis, we used the posterior mode as our point estimate per-capita reproductive success (as in the density-independent simulation). We applied a Bonferroni correction and assessed significance of our regressions at a confidence level of </w:t>
      </w:r>
      <m:oMath>
        <m:r>
          <w:rPr>
            <w:rFonts w:ascii="Cambria Math" w:hAnsi="Cambria Math" w:cs="Times New Roman"/>
            <w:color w:val="000000" w:themeColor="text1"/>
          </w:rPr>
          <m:t>p=0.05/20=0.0025</m:t>
        </m:r>
      </m:oMath>
      <w:r w:rsidRPr="001C5213">
        <w:rPr>
          <w:rFonts w:ascii="Times New Roman" w:hAnsi="Times New Roman" w:cs="Times New Roman"/>
          <w:color w:val="000000" w:themeColor="text1"/>
        </w:rPr>
        <w:t>.</w:t>
      </w:r>
    </w:p>
    <w:p w14:paraId="1D2C3F69" w14:textId="77777777"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67" w:name="X810ad81e0fad20f56dad38d9ec7919352b1e49d"/>
      <w:r w:rsidRPr="001C5213">
        <w:rPr>
          <w:rFonts w:ascii="Times New Roman" w:hAnsi="Times New Roman" w:cs="Times New Roman"/>
          <w:color w:val="000000" w:themeColor="text1"/>
          <w:sz w:val="24"/>
          <w:szCs w:val="24"/>
        </w:rPr>
        <w:t>Partitioning contributions to the total geometric standard deviation of reproductive success</w:t>
      </w:r>
      <w:bookmarkEnd w:id="67"/>
    </w:p>
    <w:p w14:paraId="458970F7"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We also conducted an exploratory analysis to understand how each fitness component contributed to the total variance in reproductive success. By identifying how components contribute to the total variance, we expect to guide additional hypotheses about the observed life history patterns. The log of the geometric variance of a quantity is the arithmetic variance of the log (). By the properties of logarithms this is the arithmetic variance of the sum of the logs. We can then expand the expression to:</w:t>
      </w:r>
    </w:p>
    <w:p w14:paraId="44BF9B0E" w14:textId="77777777" w:rsidR="00F253A6" w:rsidRPr="001C5213" w:rsidRDefault="009A25AA" w:rsidP="001C5213">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s>
              <m:ctrlPr>
                <w:rPr>
                  <w:rFonts w:ascii="Cambria Math" w:hAnsi="Cambria Math" w:cs="Times New Roman"/>
                  <w:color w:val="000000" w:themeColor="text1"/>
                </w:rPr>
              </m:ctrlPr>
            </m:mPr>
            <m:mr>
              <m:e>
                <m:m>
                  <m:mPr>
                    <m:plcHide m:val="1"/>
                    <m:mcs>
                      <m:mc>
                        <m:mcPr>
                          <m:count m:val="1"/>
                          <m:mcJc m:val="right"/>
                        </m:mcPr>
                      </m:mc>
                    </m:mcs>
                    <m:ctrlPr>
                      <w:rPr>
                        <w:rFonts w:ascii="Cambria Math" w:hAnsi="Cambria Math" w:cs="Times New Roman"/>
                        <w:color w:val="000000" w:themeColor="text1"/>
                      </w:rPr>
                    </m:ctrlPr>
                  </m:mPr>
                  <m:mr>
                    <m:e>
                      <m:r>
                        <m:rPr>
                          <m:sty m:val="p"/>
                        </m:rPr>
                        <w:rPr>
                          <w:rFonts w:ascii="Cambria Math" w:hAnsi="Cambria Math" w:cs="Times New Roman"/>
                          <w:color w:val="000000" w:themeColor="text1"/>
                        </w:rPr>
                        <m:t>geometric var(per capita RS)</m:t>
                      </m:r>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e</m:t>
                          </m:r>
                        </m:e>
                        <m:sup>
                          <m:r>
                            <m:rPr>
                              <m:sty m:val="p"/>
                            </m:rPr>
                            <w:rPr>
                              <w:rFonts w:ascii="Cambria Math" w:hAnsi="Cambria Math" w:cs="Times New Roman"/>
                              <w:color w:val="000000" w:themeColor="text1"/>
                            </w:rPr>
                            <m:t>Var</m:t>
                          </m:r>
                          <m:r>
                            <w:rPr>
                              <w:rFonts w:ascii="Cambria Math" w:hAnsi="Cambria Math" w:cs="Times New Roman"/>
                              <w:color w:val="000000" w:themeColor="text1"/>
                            </w:rPr>
                            <m:t>(</m:t>
                          </m:r>
                          <m:r>
                            <m:rPr>
                              <m:sty m:val="p"/>
                            </m:rPr>
                            <w:rPr>
                              <w:rFonts w:ascii="Cambria Math" w:hAnsi="Cambria Math" w:cs="Times New Roman"/>
                              <w:color w:val="000000" w:themeColor="text1"/>
                            </w:rPr>
                            <m:t>ln</m:t>
                          </m:r>
                          <m:r>
                            <w:rPr>
                              <w:rFonts w:ascii="Cambria Math" w:hAnsi="Cambria Math" w:cs="Times New Roman"/>
                              <w:color w:val="000000" w:themeColor="text1"/>
                            </w:rPr>
                            <m:t>σ)</m:t>
                          </m:r>
                        </m:sup>
                      </m:sSup>
                      <m:sSup>
                        <m:sSupPr>
                          <m:ctrlPr>
                            <w:rPr>
                              <w:rFonts w:ascii="Cambria Math" w:hAnsi="Cambria Math" w:cs="Times New Roman"/>
                              <w:color w:val="000000" w:themeColor="text1"/>
                            </w:rPr>
                          </m:ctrlPr>
                        </m:sSupPr>
                        <m:e>
                          <m:r>
                            <w:rPr>
                              <w:rFonts w:ascii="Cambria Math" w:hAnsi="Cambria Math" w:cs="Times New Roman"/>
                              <w:color w:val="000000" w:themeColor="text1"/>
                            </w:rPr>
                            <m:t>e</m:t>
                          </m:r>
                        </m:e>
                        <m:sup>
                          <m:r>
                            <m:rPr>
                              <m:sty m:val="p"/>
                            </m:rPr>
                            <w:rPr>
                              <w:rFonts w:ascii="Cambria Math" w:hAnsi="Cambria Math" w:cs="Times New Roman"/>
                              <w:color w:val="000000" w:themeColor="text1"/>
                            </w:rPr>
                            <m:t>Var</m:t>
                          </m:r>
                          <m:r>
                            <w:rPr>
                              <w:rFonts w:ascii="Cambria Math" w:hAnsi="Cambria Math" w:cs="Times New Roman"/>
                              <w:color w:val="000000" w:themeColor="text1"/>
                            </w:rPr>
                            <m:t>(</m:t>
                          </m:r>
                          <m:r>
                            <m:rPr>
                              <m:sty m:val="p"/>
                            </m:rPr>
                            <w:rPr>
                              <w:rFonts w:ascii="Cambria Math" w:hAnsi="Cambria Math" w:cs="Times New Roman"/>
                              <w:color w:val="000000" w:themeColor="text1"/>
                            </w:rPr>
                            <m:t>ln</m:t>
                          </m:r>
                          <m:r>
                            <w:rPr>
                              <w:rFonts w:ascii="Cambria Math" w:hAnsi="Cambria Math" w:cs="Times New Roman"/>
                              <w:color w:val="000000" w:themeColor="text1"/>
                            </w:rPr>
                            <m:t>F)</m:t>
                          </m:r>
                        </m:sup>
                      </m:sSup>
                      <m:sSup>
                        <m:sSupPr>
                          <m:ctrlPr>
                            <w:rPr>
                              <w:rFonts w:ascii="Cambria Math" w:hAnsi="Cambria Math" w:cs="Times New Roman"/>
                              <w:color w:val="000000" w:themeColor="text1"/>
                            </w:rPr>
                          </m:ctrlPr>
                        </m:sSupPr>
                        <m:e>
                          <m:r>
                            <w:rPr>
                              <w:rFonts w:ascii="Cambria Math" w:hAnsi="Cambria Math" w:cs="Times New Roman"/>
                              <w:color w:val="000000" w:themeColor="text1"/>
                            </w:rPr>
                            <m:t>e</m:t>
                          </m:r>
                        </m:e>
                        <m:sup>
                          <m:r>
                            <m:rPr>
                              <m:sty m:val="p"/>
                            </m:rPr>
                            <w:rPr>
                              <w:rFonts w:ascii="Cambria Math" w:hAnsi="Cambria Math" w:cs="Times New Roman"/>
                              <w:color w:val="000000" w:themeColor="text1"/>
                            </w:rPr>
                            <m:t>Var</m:t>
                          </m:r>
                          <m:r>
                            <w:rPr>
                              <w:rFonts w:ascii="Cambria Math" w:hAnsi="Cambria Math" w:cs="Times New Roman"/>
                              <w:color w:val="000000" w:themeColor="text1"/>
                            </w:rPr>
                            <m:t>(</m:t>
                          </m:r>
                          <m:r>
                            <m:rPr>
                              <m:sty m:val="p"/>
                            </m:rPr>
                            <w:rPr>
                              <w:rFonts w:ascii="Cambria Math" w:hAnsi="Cambria Math" w:cs="Times New Roman"/>
                              <w:color w:val="000000" w:themeColor="text1"/>
                            </w:rPr>
                            <m:t>ln</m:t>
                          </m:r>
                          <m:r>
                            <w:rPr>
                              <w:rFonts w:ascii="Cambria Math" w:hAnsi="Cambria Math" w:cs="Times New Roman"/>
                              <w:color w:val="000000" w:themeColor="text1"/>
                            </w:rPr>
                            <m:t>ϕ)</m:t>
                          </m:r>
                        </m:sup>
                      </m:sSup>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e</m:t>
                          </m:r>
                        </m:e>
                        <m:sup>
                          <m:r>
                            <m:rPr>
                              <m:sty m:val="p"/>
                            </m:rPr>
                            <w:rPr>
                              <w:rFonts w:ascii="Cambria Math" w:hAnsi="Cambria Math" w:cs="Times New Roman"/>
                              <w:color w:val="000000" w:themeColor="text1"/>
                            </w:rPr>
                            <m:t>Cov</m:t>
                          </m:r>
                          <m:r>
                            <w:rPr>
                              <w:rFonts w:ascii="Cambria Math" w:hAnsi="Cambria Math" w:cs="Times New Roman"/>
                              <w:color w:val="000000" w:themeColor="text1"/>
                            </w:rPr>
                            <m:t>(</m:t>
                          </m:r>
                          <m:r>
                            <m:rPr>
                              <m:sty m:val="p"/>
                            </m:rPr>
                            <w:rPr>
                              <w:rFonts w:ascii="Cambria Math" w:hAnsi="Cambria Math" w:cs="Times New Roman"/>
                              <w:color w:val="000000" w:themeColor="text1"/>
                            </w:rPr>
                            <m:t>ln</m:t>
                          </m:r>
                          <m:r>
                            <w:rPr>
                              <w:rFonts w:ascii="Cambria Math" w:hAnsi="Cambria Math" w:cs="Times New Roman"/>
                              <w:color w:val="000000" w:themeColor="text1"/>
                            </w:rPr>
                            <m:t>σ,</m:t>
                          </m:r>
                          <m:r>
                            <m:rPr>
                              <m:sty m:val="p"/>
                            </m:rPr>
                            <w:rPr>
                              <w:rFonts w:ascii="Cambria Math" w:hAnsi="Cambria Math" w:cs="Times New Roman"/>
                              <w:color w:val="000000" w:themeColor="text1"/>
                            </w:rPr>
                            <m:t>ln</m:t>
                          </m:r>
                          <m:r>
                            <w:rPr>
                              <w:rFonts w:ascii="Cambria Math" w:hAnsi="Cambria Math" w:cs="Times New Roman"/>
                              <w:color w:val="000000" w:themeColor="text1"/>
                            </w:rPr>
                            <m:t>F)</m:t>
                          </m:r>
                        </m:sup>
                      </m:sSup>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2</m:t>
                          </m:r>
                        </m:sup>
                      </m:sSup>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e</m:t>
                          </m:r>
                        </m:e>
                        <m:sup>
                          <m:r>
                            <m:rPr>
                              <m:sty m:val="p"/>
                            </m:rPr>
                            <w:rPr>
                              <w:rFonts w:ascii="Cambria Math" w:hAnsi="Cambria Math" w:cs="Times New Roman"/>
                              <w:color w:val="000000" w:themeColor="text1"/>
                            </w:rPr>
                            <m:t>Cov</m:t>
                          </m:r>
                          <m:r>
                            <w:rPr>
                              <w:rFonts w:ascii="Cambria Math" w:hAnsi="Cambria Math" w:cs="Times New Roman"/>
                              <w:color w:val="000000" w:themeColor="text1"/>
                            </w:rPr>
                            <m:t>(</m:t>
                          </m:r>
                          <m:r>
                            <m:rPr>
                              <m:sty m:val="p"/>
                            </m:rPr>
                            <w:rPr>
                              <w:rFonts w:ascii="Cambria Math" w:hAnsi="Cambria Math" w:cs="Times New Roman"/>
                              <w:color w:val="000000" w:themeColor="text1"/>
                            </w:rPr>
                            <m:t>ln</m:t>
                          </m:r>
                          <m:r>
                            <w:rPr>
                              <w:rFonts w:ascii="Cambria Math" w:hAnsi="Cambria Math" w:cs="Times New Roman"/>
                              <w:color w:val="000000" w:themeColor="text1"/>
                            </w:rPr>
                            <m:t>σ,</m:t>
                          </m:r>
                          <m:r>
                            <m:rPr>
                              <m:sty m:val="p"/>
                            </m:rPr>
                            <w:rPr>
                              <w:rFonts w:ascii="Cambria Math" w:hAnsi="Cambria Math" w:cs="Times New Roman"/>
                              <w:color w:val="000000" w:themeColor="text1"/>
                            </w:rPr>
                            <m:t>ln</m:t>
                          </m:r>
                          <m:r>
                            <w:rPr>
                              <w:rFonts w:ascii="Cambria Math" w:hAnsi="Cambria Math" w:cs="Times New Roman"/>
                              <w:color w:val="000000" w:themeColor="text1"/>
                            </w:rPr>
                            <m:t>ϕ)</m:t>
                          </m:r>
                        </m:sup>
                      </m:sSup>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2</m:t>
                          </m:r>
                        </m:sup>
                      </m:sSup>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e</m:t>
                          </m:r>
                        </m:e>
                        <m:sup>
                          <m:r>
                            <m:rPr>
                              <m:sty m:val="p"/>
                            </m:rPr>
                            <w:rPr>
                              <w:rFonts w:ascii="Cambria Math" w:hAnsi="Cambria Math" w:cs="Times New Roman"/>
                              <w:color w:val="000000" w:themeColor="text1"/>
                            </w:rPr>
                            <m:t>Cov</m:t>
                          </m:r>
                          <m:r>
                            <w:rPr>
                              <w:rFonts w:ascii="Cambria Math" w:hAnsi="Cambria Math" w:cs="Times New Roman"/>
                              <w:color w:val="000000" w:themeColor="text1"/>
                            </w:rPr>
                            <m:t>(</m:t>
                          </m:r>
                          <m:r>
                            <m:rPr>
                              <m:sty m:val="p"/>
                            </m:rPr>
                            <w:rPr>
                              <w:rFonts w:ascii="Cambria Math" w:hAnsi="Cambria Math" w:cs="Times New Roman"/>
                              <w:color w:val="000000" w:themeColor="text1"/>
                            </w:rPr>
                            <m:t>ln</m:t>
                          </m:r>
                          <m:r>
                            <w:rPr>
                              <w:rFonts w:ascii="Cambria Math" w:hAnsi="Cambria Math" w:cs="Times New Roman"/>
                              <w:color w:val="000000" w:themeColor="text1"/>
                            </w:rPr>
                            <m:t>F,</m:t>
                          </m:r>
                          <m:r>
                            <m:rPr>
                              <m:sty m:val="p"/>
                            </m:rPr>
                            <w:rPr>
                              <w:rFonts w:ascii="Cambria Math" w:hAnsi="Cambria Math" w:cs="Times New Roman"/>
                              <w:color w:val="000000" w:themeColor="text1"/>
                            </w:rPr>
                            <m:t>ln</m:t>
                          </m:r>
                          <m:r>
                            <w:rPr>
                              <w:rFonts w:ascii="Cambria Math" w:hAnsi="Cambria Math" w:cs="Times New Roman"/>
                              <w:color w:val="000000" w:themeColor="text1"/>
                            </w:rPr>
                            <m:t>ϕ)</m:t>
                          </m:r>
                        </m:sup>
                      </m:sSup>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2</m:t>
                          </m:r>
                        </m:sup>
                      </m:sSup>
                    </m:e>
                  </m:mr>
                </m:m>
              </m:e>
            </m:mr>
          </m:m>
        </m:oMath>
      </m:oMathPara>
    </w:p>
    <w:p w14:paraId="05AC5470"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We use the </w:t>
      </w:r>
      <w:commentRangeStart w:id="68"/>
      <w:r w:rsidRPr="001C5213">
        <w:rPr>
          <w:rFonts w:ascii="Times New Roman" w:hAnsi="Times New Roman" w:cs="Times New Roman"/>
          <w:color w:val="000000" w:themeColor="text1"/>
        </w:rPr>
        <w:t>median</w:t>
      </w:r>
      <w:commentRangeEnd w:id="68"/>
      <w:r w:rsidR="0040612F">
        <w:rPr>
          <w:rStyle w:val="CommentReference"/>
        </w:rPr>
        <w:commentReference w:id="68"/>
      </w:r>
      <w:r w:rsidRPr="001C5213">
        <w:rPr>
          <w:rFonts w:ascii="Times New Roman" w:hAnsi="Times New Roman" w:cs="Times New Roman"/>
          <w:color w:val="000000" w:themeColor="text1"/>
        </w:rPr>
        <w:t xml:space="preserve"> of annual estimates for seedling survival to fruiting, fruits per plant, seeds per fruit, and reproductive success. Interpretation of the variance decomposition is different than for an arithmetic variance. First, the variance has a minimum value of 1; this corresponds to an arithmetic variance of 0. Second, covariances have a minimum of 0; Values of 1 for the </w:t>
      </w:r>
      <w:r w:rsidRPr="001C5213">
        <w:rPr>
          <w:rFonts w:ascii="Times New Roman" w:hAnsi="Times New Roman" w:cs="Times New Roman"/>
          <w:color w:val="000000" w:themeColor="text1"/>
        </w:rPr>
        <w:lastRenderedPageBreak/>
        <w:t>covariance indicate a lack of covariation; values less than 1 indicate negative covariation; values greater than one indicate positive covariation. Here, we focus on presenting the variances.</w:t>
      </w:r>
    </w:p>
    <w:p w14:paraId="3F2FF2D4" w14:textId="77777777"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69" w:name="Xdba044d2618dd36121ee8dedf56eeff77beb5b5"/>
      <w:r w:rsidRPr="001C5213">
        <w:rPr>
          <w:rFonts w:ascii="Times New Roman" w:hAnsi="Times New Roman" w:cs="Times New Roman"/>
          <w:color w:val="000000" w:themeColor="text1"/>
          <w:sz w:val="24"/>
          <w:szCs w:val="24"/>
        </w:rPr>
        <w:t>Density-dependent model for germination fraction</w:t>
      </w:r>
      <w:bookmarkEnd w:id="69"/>
    </w:p>
    <w:p w14:paraId="2D8373F3" w14:textId="77777777"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70" w:name="X09af901b7df0dc395998940c6f5fb75f3bdf096"/>
      <w:r w:rsidRPr="001C5213">
        <w:rPr>
          <w:rFonts w:ascii="Times New Roman" w:hAnsi="Times New Roman" w:cs="Times New Roman"/>
          <w:color w:val="000000" w:themeColor="text1"/>
          <w:sz w:val="24"/>
          <w:szCs w:val="24"/>
        </w:rPr>
        <w:t>Age-structured model for germination fraction</w:t>
      </w:r>
      <w:bookmarkEnd w:id="70"/>
    </w:p>
    <w:p w14:paraId="27040F50" w14:textId="77777777" w:rsidR="00F253A6" w:rsidRPr="001C5213" w:rsidRDefault="00A0367D" w:rsidP="001C5213">
      <w:pPr>
        <w:pStyle w:val="Heading1"/>
        <w:spacing w:line="480" w:lineRule="auto"/>
        <w:rPr>
          <w:rFonts w:ascii="Times New Roman" w:hAnsi="Times New Roman" w:cs="Times New Roman"/>
          <w:sz w:val="24"/>
          <w:szCs w:val="24"/>
        </w:rPr>
      </w:pPr>
      <w:bookmarkStart w:id="71" w:name="results"/>
      <w:r w:rsidRPr="001C5213">
        <w:rPr>
          <w:rFonts w:ascii="Times New Roman" w:hAnsi="Times New Roman" w:cs="Times New Roman"/>
          <w:sz w:val="24"/>
          <w:szCs w:val="24"/>
        </w:rPr>
        <w:t>Results</w:t>
      </w:r>
      <w:bookmarkEnd w:id="71"/>
    </w:p>
    <w:p w14:paraId="61CC4854" w14:textId="77777777"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72" w:name="X24e81aa88c116db494caf2a48e1372afd7df0a9"/>
      <w:r w:rsidRPr="001C5213">
        <w:rPr>
          <w:rFonts w:ascii="Times New Roman" w:hAnsi="Times New Roman" w:cs="Times New Roman"/>
          <w:color w:val="000000" w:themeColor="text1"/>
          <w:sz w:val="24"/>
          <w:szCs w:val="24"/>
        </w:rPr>
        <w:t>Correlation between germination probability and seed survival</w:t>
      </w:r>
      <w:bookmarkEnd w:id="72"/>
    </w:p>
    <w:p w14:paraId="74FF974E"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We did not observe a correlation between population-level germination and seed survival in the seed bank (Fig. </w:t>
      </w:r>
      <w:hyperlink w:anchor="fig:correlation-germ-surv">
        <w:r w:rsidRPr="001C5213">
          <w:rPr>
            <w:rStyle w:val="Hyperlink"/>
            <w:rFonts w:ascii="Times New Roman" w:hAnsi="Times New Roman" w:cs="Times New Roman"/>
            <w:color w:val="000000" w:themeColor="text1"/>
          </w:rPr>
          <w:t>[fig:correlation-germ-surv]</w:t>
        </w:r>
      </w:hyperlink>
      <w:r w:rsidRPr="001C5213">
        <w:rPr>
          <w:rFonts w:ascii="Times New Roman" w:hAnsi="Times New Roman" w:cs="Times New Roman"/>
          <w:color w:val="000000" w:themeColor="text1"/>
        </w:rPr>
        <w:t>A). The 95% credible interval for the posterior distribution of the correlation between probabilities of germination and seed survival overlaps 0 (Fig. </w:t>
      </w:r>
      <w:hyperlink w:anchor="fig:correlation-germ-surv">
        <w:r w:rsidRPr="001C5213">
          <w:rPr>
            <w:rStyle w:val="Hyperlink"/>
            <w:rFonts w:ascii="Times New Roman" w:hAnsi="Times New Roman" w:cs="Times New Roman"/>
            <w:color w:val="000000" w:themeColor="text1"/>
          </w:rPr>
          <w:t>[fig:correlation-germ-surv]</w:t>
        </w:r>
      </w:hyperlink>
      <w:r w:rsidRPr="001C5213">
        <w:rPr>
          <w:rFonts w:ascii="Times New Roman" w:hAnsi="Times New Roman" w:cs="Times New Roman"/>
          <w:color w:val="000000" w:themeColor="text1"/>
        </w:rPr>
        <w:t>B).</w:t>
      </w:r>
    </w:p>
    <w:p w14:paraId="0C5C6E8B" w14:textId="77777777"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73" w:name="X1a1c28b523ef4495c576349ed26bde350ec36f0"/>
      <w:r w:rsidRPr="001C5213">
        <w:rPr>
          <w:rFonts w:ascii="Times New Roman" w:hAnsi="Times New Roman" w:cs="Times New Roman"/>
          <w:color w:val="000000" w:themeColor="text1"/>
          <w:sz w:val="24"/>
          <w:szCs w:val="24"/>
        </w:rPr>
        <w:t>Correlation between germination probability and variance in per-capita reproductive success</w:t>
      </w:r>
      <w:bookmarkEnd w:id="73"/>
    </w:p>
    <w:p w14:paraId="510990DA"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We examined the correlation between germination and variance in per-capita reproductive success (Figure </w:t>
      </w:r>
      <w:hyperlink w:anchor="fig:obs-pred">
        <w:r w:rsidRPr="001C5213">
          <w:rPr>
            <w:rStyle w:val="Hyperlink"/>
            <w:rFonts w:ascii="Times New Roman" w:hAnsi="Times New Roman" w:cs="Times New Roman"/>
            <w:color w:val="000000" w:themeColor="text1"/>
          </w:rPr>
          <w:t>[fig:obs-pred]</w:t>
        </w:r>
      </w:hyperlink>
      <w:r w:rsidRPr="001C5213">
        <w:rPr>
          <w:rFonts w:ascii="Times New Roman" w:hAnsi="Times New Roman" w:cs="Times New Roman"/>
          <w:color w:val="000000" w:themeColor="text1"/>
        </w:rPr>
        <w:t xml:space="preserve"> and  </w:t>
      </w:r>
      <w:hyperlink w:anchor="fig:obs-pred-lowFitness">
        <w:r w:rsidRPr="001C5213">
          <w:rPr>
            <w:rStyle w:val="Hyperlink"/>
            <w:rFonts w:ascii="Times New Roman" w:hAnsi="Times New Roman" w:cs="Times New Roman"/>
            <w:color w:val="000000" w:themeColor="text1"/>
          </w:rPr>
          <w:t>[fig:obs-pred-lowFitness]</w:t>
        </w:r>
      </w:hyperlink>
      <w:r w:rsidRPr="001C5213">
        <w:rPr>
          <w:rFonts w:ascii="Times New Roman" w:hAnsi="Times New Roman" w:cs="Times New Roman"/>
          <w:color w:val="000000" w:themeColor="text1"/>
        </w:rPr>
        <w:t>). The bottom left panel shows the posterior distribution of correlation between modeled germination probability and geometric SD in per-capita reproductive success. Setting years without any observed plants to have a fitness of zero increases the range of the geometric standard deviation in reproductive success (compare panels A in Figure </w:t>
      </w:r>
      <w:hyperlink w:anchor="fig:obs-pred">
        <w:r w:rsidRPr="001C5213">
          <w:rPr>
            <w:rStyle w:val="Hyperlink"/>
            <w:rFonts w:ascii="Times New Roman" w:hAnsi="Times New Roman" w:cs="Times New Roman"/>
            <w:color w:val="000000" w:themeColor="text1"/>
          </w:rPr>
          <w:t>[fig:obs-pred]</w:t>
        </w:r>
      </w:hyperlink>
      <w:r w:rsidRPr="001C5213">
        <w:rPr>
          <w:rFonts w:ascii="Times New Roman" w:hAnsi="Times New Roman" w:cs="Times New Roman"/>
          <w:color w:val="000000" w:themeColor="text1"/>
        </w:rPr>
        <w:t xml:space="preserve"> and  </w:t>
      </w:r>
      <w:hyperlink w:anchor="fig:obs-pred-lowFitness">
        <w:r w:rsidRPr="001C5213">
          <w:rPr>
            <w:rStyle w:val="Hyperlink"/>
            <w:rFonts w:ascii="Times New Roman" w:hAnsi="Times New Roman" w:cs="Times New Roman"/>
            <w:color w:val="000000" w:themeColor="text1"/>
          </w:rPr>
          <w:t>[fig:obs-pred-lowFitness]</w:t>
        </w:r>
      </w:hyperlink>
      <w:r w:rsidRPr="001C5213">
        <w:rPr>
          <w:rFonts w:ascii="Times New Roman" w:hAnsi="Times New Roman" w:cs="Times New Roman"/>
          <w:color w:val="000000" w:themeColor="text1"/>
        </w:rPr>
        <w:t>). However, for both calculations of per capita reproductive success, the median correlation is slightly positive and the 95% credible interval overlaps 0.</w:t>
      </w:r>
    </w:p>
    <w:p w14:paraId="7706EA89" w14:textId="77777777"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74" w:name="X658f97079452712ff2411d13d8f586e31699be3"/>
      <w:r w:rsidRPr="001C5213">
        <w:rPr>
          <w:rFonts w:ascii="Times New Roman" w:hAnsi="Times New Roman" w:cs="Times New Roman"/>
          <w:color w:val="000000" w:themeColor="text1"/>
          <w:sz w:val="24"/>
          <w:szCs w:val="24"/>
        </w:rPr>
        <w:lastRenderedPageBreak/>
        <w:t>Optimal germination probability predicted by a density-independent model</w:t>
      </w:r>
      <w:bookmarkEnd w:id="74"/>
    </w:p>
    <w:p w14:paraId="5F6086D3"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Optimal germination probabilities were less than 1 in all populations when we assumed that years without plants had zero fitness, but not when we used the partially pooled estimates of per-capita reproductive success (Figure </w:t>
      </w:r>
      <w:hyperlink w:anchor="fig:obs-pred">
        <w:r w:rsidRPr="001C5213">
          <w:rPr>
            <w:rStyle w:val="Hyperlink"/>
            <w:rFonts w:ascii="Times New Roman" w:hAnsi="Times New Roman" w:cs="Times New Roman"/>
            <w:color w:val="000000" w:themeColor="text1"/>
          </w:rPr>
          <w:t>[fig:obs-pred]</w:t>
        </w:r>
      </w:hyperlink>
      <w:r w:rsidRPr="001C5213">
        <w:rPr>
          <w:rFonts w:ascii="Times New Roman" w:hAnsi="Times New Roman" w:cs="Times New Roman"/>
          <w:color w:val="000000" w:themeColor="text1"/>
        </w:rPr>
        <w:t xml:space="preserve"> and  </w:t>
      </w:r>
      <w:hyperlink w:anchor="fig:obs-pred-lowFitness">
        <w:r w:rsidRPr="001C5213">
          <w:rPr>
            <w:rStyle w:val="Hyperlink"/>
            <w:rFonts w:ascii="Times New Roman" w:hAnsi="Times New Roman" w:cs="Times New Roman"/>
            <w:color w:val="000000" w:themeColor="text1"/>
          </w:rPr>
          <w:t>[fig:obs-pred-lowFitness]</w:t>
        </w:r>
      </w:hyperlink>
      <w:r w:rsidRPr="001C5213">
        <w:rPr>
          <w:rFonts w:ascii="Times New Roman" w:hAnsi="Times New Roman" w:cs="Times New Roman"/>
          <w:color w:val="000000" w:themeColor="text1"/>
        </w:rPr>
        <w:t>). In both cases, predictions from the density-independent model overestimated the probability of germination (points fall below the 1:1 line).</w:t>
      </w:r>
    </w:p>
    <w:p w14:paraId="15212CA3" w14:textId="77777777"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75" w:name="environment-and-life-history"/>
      <w:r w:rsidRPr="001C5213">
        <w:rPr>
          <w:rFonts w:ascii="Times New Roman" w:hAnsi="Times New Roman" w:cs="Times New Roman"/>
          <w:color w:val="000000" w:themeColor="text1"/>
          <w:sz w:val="24"/>
          <w:szCs w:val="24"/>
        </w:rPr>
        <w:t>Environment and life history</w:t>
      </w:r>
      <w:bookmarkEnd w:id="75"/>
    </w:p>
    <w:p w14:paraId="34BA36D7"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The lack of correlation between germination and variance in reproductive success suggests that populations may not share the same relationship to environmental variability. We found that populations vary in how sensitive per capita reproductive success is to growing season precipitation. While growing season precipitation alone does not explain variation in reproductive success at any </w:t>
      </w:r>
      <w:commentRangeStart w:id="76"/>
      <w:r w:rsidRPr="001C5213">
        <w:rPr>
          <w:rFonts w:ascii="Times New Roman" w:hAnsi="Times New Roman" w:cs="Times New Roman"/>
          <w:color w:val="000000" w:themeColor="text1"/>
        </w:rPr>
        <w:t>population</w:t>
      </w:r>
      <w:commentRangeEnd w:id="76"/>
      <w:r w:rsidR="00D13733">
        <w:rPr>
          <w:rStyle w:val="CommentReference"/>
        </w:rPr>
        <w:commentReference w:id="76"/>
      </w:r>
      <w:r w:rsidRPr="001C5213">
        <w:rPr>
          <w:rFonts w:ascii="Times New Roman" w:hAnsi="Times New Roman" w:cs="Times New Roman"/>
          <w:color w:val="000000" w:themeColor="text1"/>
        </w:rPr>
        <w:t>, the slope of the relationship varied from 0-3.3 indicating that sensitivity to rainfall varies among populations.</w:t>
      </w:r>
    </w:p>
    <w:p w14:paraId="66D6B6D6" w14:textId="77777777"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77" w:name="variance-decomposition"/>
      <w:r w:rsidRPr="001C5213">
        <w:rPr>
          <w:rFonts w:ascii="Times New Roman" w:hAnsi="Times New Roman" w:cs="Times New Roman"/>
          <w:color w:val="000000" w:themeColor="text1"/>
          <w:sz w:val="24"/>
          <w:szCs w:val="24"/>
        </w:rPr>
        <w:t>Variance decomposition</w:t>
      </w:r>
      <w:bookmarkEnd w:id="77"/>
    </w:p>
    <w:p w14:paraId="56311CB0" w14:textId="77777777" w:rsidR="00F253A6" w:rsidRPr="001C5213" w:rsidRDefault="00A0367D" w:rsidP="001C5213">
      <w:pPr>
        <w:pStyle w:val="FirstParagraph"/>
        <w:spacing w:line="480" w:lineRule="auto"/>
        <w:rPr>
          <w:rFonts w:ascii="Times New Roman" w:hAnsi="Times New Roman" w:cs="Times New Roman"/>
          <w:color w:val="000000" w:themeColor="text1"/>
        </w:rPr>
      </w:pPr>
      <w:commentRangeStart w:id="78"/>
      <w:r w:rsidRPr="001C5213">
        <w:rPr>
          <w:rFonts w:ascii="Times New Roman" w:hAnsi="Times New Roman" w:cs="Times New Roman"/>
          <w:color w:val="000000" w:themeColor="text1"/>
        </w:rPr>
        <w:t>The</w:t>
      </w:r>
      <w:commentRangeEnd w:id="78"/>
      <w:r w:rsidR="0040612F">
        <w:rPr>
          <w:rStyle w:val="CommentReference"/>
        </w:rPr>
        <w:commentReference w:id="78"/>
      </w:r>
      <w:r w:rsidRPr="001C5213">
        <w:rPr>
          <w:rFonts w:ascii="Times New Roman" w:hAnsi="Times New Roman" w:cs="Times New Roman"/>
          <w:color w:val="000000" w:themeColor="text1"/>
        </w:rPr>
        <w:t xml:space="preserve"> geometric variance in seedling survival to fruiting tends to make the greatest contribution to total variance. Fruits per plant and seeds per fruit have, on average, much smaller variances. Populations also vary in how the variance is distributed among components of reproductive success. Variance in seedling survival to fruiting dominates the other components at roughly half the sites, while the other half of sites have a more even distribution (e.g. compare SM and CP3). High variance in seedling survival to fruiting is likely the result of some populations experiencing very low survivorship in some </w:t>
      </w:r>
      <w:commentRangeStart w:id="79"/>
      <w:r w:rsidRPr="001C5213">
        <w:rPr>
          <w:rFonts w:ascii="Times New Roman" w:hAnsi="Times New Roman" w:cs="Times New Roman"/>
          <w:color w:val="000000" w:themeColor="text1"/>
        </w:rPr>
        <w:t>years</w:t>
      </w:r>
      <w:commentRangeEnd w:id="79"/>
      <w:r w:rsidR="00D13733">
        <w:rPr>
          <w:rStyle w:val="CommentReference"/>
        </w:rPr>
        <w:commentReference w:id="79"/>
      </w:r>
      <w:r w:rsidRPr="001C5213">
        <w:rPr>
          <w:rFonts w:ascii="Times New Roman" w:hAnsi="Times New Roman" w:cs="Times New Roman"/>
          <w:color w:val="000000" w:themeColor="text1"/>
        </w:rPr>
        <w:t>.</w:t>
      </w:r>
    </w:p>
    <w:p w14:paraId="352669D3" w14:textId="77777777" w:rsidR="00F253A6" w:rsidRPr="001C5213" w:rsidRDefault="00A0367D" w:rsidP="001C5213">
      <w:pPr>
        <w:pStyle w:val="Heading1"/>
        <w:spacing w:line="480" w:lineRule="auto"/>
        <w:rPr>
          <w:rFonts w:ascii="Times New Roman" w:hAnsi="Times New Roman" w:cs="Times New Roman"/>
          <w:sz w:val="24"/>
          <w:szCs w:val="24"/>
        </w:rPr>
      </w:pPr>
      <w:bookmarkStart w:id="80" w:name="discussion"/>
      <w:r w:rsidRPr="001C5213">
        <w:rPr>
          <w:rFonts w:ascii="Times New Roman" w:hAnsi="Times New Roman" w:cs="Times New Roman"/>
          <w:sz w:val="24"/>
          <w:szCs w:val="24"/>
        </w:rPr>
        <w:lastRenderedPageBreak/>
        <w:t>Discussion</w:t>
      </w:r>
      <w:bookmarkEnd w:id="80"/>
    </w:p>
    <w:p w14:paraId="1DB68DFC" w14:textId="77777777"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(1) We use field experiments, 15 years of observation on reproductive success, and models to examine life history patterns. (2) We test multiple predictions of density-independent models of bet hedging and do not find support for these predictions. Neither correlations within seed rates, or among germination and variance in reproductive success are in line with predictions.</w:t>
      </w:r>
    </w:p>
    <w:p w14:paraId="7F71B736"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(1) Tests of bet hedging theory that use estimates of fitness rather than proxies remain relatively uncommon (). Good intraspecific examples but lack interspecific cases. (2) Intraspecific studies take various experimental approaches but it may be important to understand the fitness consequences in the field in order to understand relative importance of bet hedging.</w:t>
      </w:r>
    </w:p>
    <w:p w14:paraId="488E9B70"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(1) Seed banks are not only shaped by bet hedging but by interaction of factors. (2) Variation in sensitivity of reproductive success to precipitation across the range supports that populations are responding to different selective pressures across distribution. (3) Emphasize value of taking an approach that focuses on geometric mean fitness in order to understand relative contribution.</w:t>
      </w:r>
    </w:p>
    <w:p w14:paraId="21EDE53E"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Possible explanations: (1) Environmental pattern and timing of rainfall/temperature might mean that eastern populations experience higher soil moisture. (2) Correlation between plant size and dormancy/germination in first year. Seeds produced on larger plants are smaller and may thus exhibit higher dormancy. Plant fruit number generally declines from west to east, which may lead to plants with lower germination in the west vs. the east, all else being equal. (3) Density-dependence; density-dependent models of bet hedging predict lower germination fractions than density-independent models. In this case the problem is no longer one of optimization but of finding an ESS strategy.</w:t>
      </w:r>
    </w:p>
    <w:p w14:paraId="3E802EED"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lastRenderedPageBreak/>
        <w:t>(1) Describe assumptions of bet hedging models and how this means that the seed bank in models is unstructured. (2) Discuss studies that have looked at structured seed bank . (3) What are the prospects/challenges for including structure in seed bank? E.g. More limited data.</w:t>
      </w:r>
    </w:p>
    <w:p w14:paraId="569504CD" w14:textId="77777777"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Cohen (1966) emphasizes the role of particularly bad years. This is highlighted by the inequality in equation (12), which states that for the optimal germination strategy to be bet hedging, it is sufficient that the harmonic mean is less than the survival probability of seeds that do not germinate. Minimum fitness thus has a strong impact on harmonic mean of fitness. This means that sampling variation is important to consider because it might be important if estimates of zero fitness are the result of sampling vs. true zeros. Also emphasizes the importance of long time scales of sampling; fifteen years is a already long but may not be enough to capture the lows in all populations.</w:t>
      </w:r>
    </w:p>
    <w:sectPr w:rsidR="00F253A6" w:rsidRPr="001C521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onica Geber" w:date="2021-04-12T09:04:00Z" w:initials="MG">
    <w:p w14:paraId="30A9CBC8" w14:textId="50BD55B3" w:rsidR="00CD4B78" w:rsidRDefault="00CD4B78">
      <w:pPr>
        <w:pStyle w:val="CommentText"/>
      </w:pPr>
      <w:r>
        <w:rPr>
          <w:rStyle w:val="CommentReference"/>
        </w:rPr>
        <w:annotationRef/>
      </w:r>
      <w:r>
        <w:t>Maybe replace temporal with inter-annual. Temporal doesn’t specify a scale of variation. It could be decadal or within year variation. Whereas inter-annual is more specific.</w:t>
      </w:r>
    </w:p>
  </w:comment>
  <w:comment w:id="3" w:author="Monica Geber" w:date="2021-04-12T09:06:00Z" w:initials="MG">
    <w:p w14:paraId="1B53E979" w14:textId="77777777" w:rsidR="00CD4B78" w:rsidRDefault="00CD4B78">
      <w:pPr>
        <w:pStyle w:val="CommentText"/>
      </w:pPr>
      <w:r>
        <w:rPr>
          <w:rStyle w:val="CommentReference"/>
        </w:rPr>
        <w:annotationRef/>
      </w:r>
      <w:r>
        <w:t xml:space="preserve">I think you need to expand on this first sentence. Imagine that you are a reader who is coming to this paper uninformed, both about the specifics of this paper and about bet hedging. </w:t>
      </w:r>
    </w:p>
    <w:p w14:paraId="4A9EA5EC" w14:textId="77777777" w:rsidR="00CD4B78" w:rsidRDefault="00CD4B78">
      <w:pPr>
        <w:pStyle w:val="CommentText"/>
      </w:pPr>
    </w:p>
    <w:p w14:paraId="1ADBF287" w14:textId="78E6E185" w:rsidR="00CD4B78" w:rsidRDefault="00CD4B78">
      <w:pPr>
        <w:pStyle w:val="CommentText"/>
      </w:pPr>
      <w:r>
        <w:t xml:space="preserve">Such a reader might not know why geometric mean fitness is even used. So, it would be useful to explain how seed banks (or more specifically seed dormancy) protect against failure – i.e. by virtue of maintaining some dormant seed, a parental plant guards against total reproductive failure should all of its seed germinate in a year that is unfavorable for survival and reproduction. </w:t>
      </w:r>
    </w:p>
    <w:p w14:paraId="0A8D9FC7" w14:textId="15C6B9D3" w:rsidR="00CD4B78" w:rsidRDefault="00CD4B78">
      <w:pPr>
        <w:pStyle w:val="CommentText"/>
      </w:pPr>
      <w:r>
        <w:t xml:space="preserve">Then, how having dormant seed can reduce mean arithmetic mean fitness but also reduce variance in fitness (isn’t it reducing the variance in fitness across years not the variance in the geometric mean fitness).. </w:t>
      </w:r>
    </w:p>
  </w:comment>
  <w:comment w:id="4" w:author="Monica Geber" w:date="2021-04-12T09:27:00Z" w:initials="MG">
    <w:p w14:paraId="03D3A195" w14:textId="2735B806" w:rsidR="00CD4B78" w:rsidRDefault="00CD4B78">
      <w:pPr>
        <w:pStyle w:val="CommentText"/>
      </w:pPr>
      <w:r>
        <w:rPr>
          <w:rStyle w:val="CommentReference"/>
        </w:rPr>
        <w:annotationRef/>
      </w:r>
      <w:r>
        <w:t>Are you going to be addressing predictive germination in this paper?</w:t>
      </w:r>
    </w:p>
  </w:comment>
  <w:comment w:id="5" w:author="Monica Geber" w:date="2021-04-12T09:28:00Z" w:initials="MG">
    <w:p w14:paraId="52E191A6" w14:textId="61787B41" w:rsidR="00CD4B78" w:rsidRDefault="00CD4B78">
      <w:pPr>
        <w:pStyle w:val="CommentText"/>
      </w:pPr>
      <w:r>
        <w:rPr>
          <w:rStyle w:val="CommentReference"/>
        </w:rPr>
        <w:annotationRef/>
      </w:r>
      <w:r>
        <w:t>Can you be more specific? What morphological traits and how are these correlated with bet hedging strategies, what do you mean by clines in seed behavior. Again, imagine you’re a naïve reader who isn’t familiar with the literature that you are citing. What additional information, by way of example, would help the reader understand what you are describing?</w:t>
      </w:r>
    </w:p>
  </w:comment>
  <w:comment w:id="6" w:author="Monica Geber" w:date="2021-04-12T09:30:00Z" w:initials="MG">
    <w:p w14:paraId="661D5E5A" w14:textId="3AB9DCE5" w:rsidR="00CD4B78" w:rsidRDefault="00CD4B78">
      <w:pPr>
        <w:pStyle w:val="CommentText"/>
      </w:pPr>
      <w:r>
        <w:rPr>
          <w:rStyle w:val="CommentReference"/>
        </w:rPr>
        <w:annotationRef/>
      </w:r>
      <w:r>
        <w:t xml:space="preserve">I think the point that you are trying to make here is that the best tests of bet hedging theory have been done through </w:t>
      </w:r>
      <w:r w:rsidRPr="00D60AE3">
        <w:rPr>
          <w:u w:val="single"/>
        </w:rPr>
        <w:t>inter-specific</w:t>
      </w:r>
      <w:r>
        <w:t xml:space="preserve"> comparisons of seed dormancy behavior at a single site, but that’s not really clear. You do say the work is “in a group of species at a single site”, but that doesn’t necessarily convey the point of interspecific comparison.</w:t>
      </w:r>
    </w:p>
  </w:comment>
  <w:comment w:id="7" w:author="Monica Geber" w:date="2021-04-12T09:33:00Z" w:initials="MG">
    <w:p w14:paraId="075C11F0" w14:textId="4C3979DC" w:rsidR="00CD4B78" w:rsidRDefault="00CD4B78">
      <w:pPr>
        <w:pStyle w:val="CommentText"/>
      </w:pPr>
      <w:r>
        <w:rPr>
          <w:rStyle w:val="CommentReference"/>
        </w:rPr>
        <w:annotationRef/>
      </w:r>
      <w:r>
        <w:t>Would it be worth inserting something about this being an inter-population comparison (i.e., what do you mean by intraspecific variation) across an environmental gradient?</w:t>
      </w:r>
    </w:p>
  </w:comment>
  <w:comment w:id="8" w:author="Monica Geber" w:date="2021-04-12T09:36:00Z" w:initials="MG">
    <w:p w14:paraId="2723FE2A" w14:textId="77777777" w:rsidR="00CD4B78" w:rsidRDefault="00CD4B78">
      <w:pPr>
        <w:pStyle w:val="CommentText"/>
      </w:pPr>
      <w:r>
        <w:rPr>
          <w:rStyle w:val="CommentReference"/>
        </w:rPr>
        <w:annotationRef/>
      </w:r>
      <w:r>
        <w:t>I don’t think this next paragraph is terribly clear. You tell us:</w:t>
      </w:r>
    </w:p>
    <w:p w14:paraId="2AC9062F" w14:textId="77777777" w:rsidR="00CD4B78" w:rsidRDefault="00CD4B78" w:rsidP="00BD18F6">
      <w:pPr>
        <w:pStyle w:val="CommentText"/>
        <w:numPr>
          <w:ilvl w:val="0"/>
          <w:numId w:val="7"/>
        </w:numPr>
      </w:pPr>
      <w:r>
        <w:t>There is intraspecific variation in fitness and demography but don’t tell us what that variation is.</w:t>
      </w:r>
    </w:p>
    <w:p w14:paraId="515ACB28" w14:textId="77777777" w:rsidR="00CD4B78" w:rsidRDefault="00CD4B78" w:rsidP="00BD18F6">
      <w:pPr>
        <w:pStyle w:val="CommentText"/>
        <w:numPr>
          <w:ilvl w:val="0"/>
          <w:numId w:val="7"/>
        </w:numPr>
      </w:pPr>
      <w:r>
        <w:t xml:space="preserve"> There is a geographic pattern in germination of first year seeds (increases from west to east).</w:t>
      </w:r>
    </w:p>
    <w:p w14:paraId="346D97A8" w14:textId="77777777" w:rsidR="00CD4B78" w:rsidRDefault="00CD4B78" w:rsidP="00BD18F6">
      <w:pPr>
        <w:pStyle w:val="CommentText"/>
        <w:numPr>
          <w:ilvl w:val="0"/>
          <w:numId w:val="7"/>
        </w:numPr>
      </w:pPr>
      <w:r>
        <w:t xml:space="preserve"> The geographic pattern in interannual variation in growing season rain is the opposite; but in fact – CV of rainfall increases from west to east, so this is in fact the same pattern. What you mean to say is that greater interannual variation in rainfall should lead to greater interannual variation in fitness in the east relative to the west (if rainfall affects fitness), and that this in turn should favor lower germination in the east. </w:t>
      </w:r>
    </w:p>
    <w:p w14:paraId="584F1AD9" w14:textId="77777777" w:rsidR="00CD4B78" w:rsidRDefault="00CD4B78" w:rsidP="00BD18F6">
      <w:pPr>
        <w:pStyle w:val="CommentText"/>
      </w:pPr>
    </w:p>
    <w:p w14:paraId="6FE68F7A" w14:textId="77777777" w:rsidR="00CD4B78" w:rsidRDefault="00CD4B78" w:rsidP="00BD18F6">
      <w:pPr>
        <w:pStyle w:val="CommentText"/>
      </w:pPr>
      <w:r>
        <w:t xml:space="preserve">So, there is a crucial bit of logic that is missing from the first few sentences. </w:t>
      </w:r>
    </w:p>
    <w:p w14:paraId="5A830692" w14:textId="77777777" w:rsidR="00CD4B78" w:rsidRDefault="00CD4B78" w:rsidP="00BD18F6">
      <w:pPr>
        <w:pStyle w:val="CommentText"/>
      </w:pPr>
    </w:p>
    <w:p w14:paraId="5404D705" w14:textId="466575DD" w:rsidR="00CD4B78" w:rsidRDefault="00CD4B78" w:rsidP="00BD18F6">
      <w:pPr>
        <w:pStyle w:val="CommentText"/>
        <w:numPr>
          <w:ilvl w:val="0"/>
          <w:numId w:val="7"/>
        </w:numPr>
      </w:pPr>
      <w:r>
        <w:t xml:space="preserve">You do then tell us that fitness can vary greatly between years and, parenthetically, that this is related to variation in rainfall.  </w:t>
      </w:r>
    </w:p>
  </w:comment>
  <w:comment w:id="9" w:author="Monica Geber" w:date="2021-04-12T09:42:00Z" w:initials="MG">
    <w:p w14:paraId="3D677813" w14:textId="632BAA93" w:rsidR="00CD4B78" w:rsidRDefault="00CD4B78">
      <w:pPr>
        <w:pStyle w:val="CommentText"/>
      </w:pPr>
      <w:r>
        <w:rPr>
          <w:rStyle w:val="CommentReference"/>
        </w:rPr>
        <w:annotationRef/>
      </w:r>
      <w:r>
        <w:t xml:space="preserve">It would really help if you addressed these predictions of bet hedging models earlier, when you first talk about bet-hedging. </w:t>
      </w:r>
    </w:p>
  </w:comment>
  <w:comment w:id="11" w:author="Monica Geber" w:date="2021-04-13T14:49:00Z" w:initials="MG">
    <w:p w14:paraId="4339B62D" w14:textId="77777777" w:rsidR="00CD4B78" w:rsidRDefault="00CD4B78">
      <w:pPr>
        <w:pStyle w:val="CommentText"/>
      </w:pPr>
      <w:r>
        <w:rPr>
          <w:rStyle w:val="CommentReference"/>
        </w:rPr>
        <w:annotationRef/>
      </w:r>
      <w:r>
        <w:t xml:space="preserve">I was pretty confused by the methods section. I try to put myself in the place of a reader who is not at all familiar with this work and ask myself whether I could follow what is being described, and I have to conclude that I couldn’t follow. Some of this is that I really don’t know Bayesian methods to estimating parameters of interest but I think this is only part of the problem. </w:t>
      </w:r>
    </w:p>
    <w:p w14:paraId="04F7BD91" w14:textId="77777777" w:rsidR="00CD4B78" w:rsidRDefault="00CD4B78">
      <w:pPr>
        <w:pStyle w:val="CommentText"/>
      </w:pPr>
    </w:p>
    <w:p w14:paraId="4B984936" w14:textId="77777777" w:rsidR="00CD4B78" w:rsidRDefault="00CD4B78" w:rsidP="00D90368">
      <w:pPr>
        <w:pStyle w:val="CommentText"/>
      </w:pPr>
      <w:r>
        <w:t xml:space="preserve">Here are some points of confusion: </w:t>
      </w:r>
    </w:p>
    <w:p w14:paraId="4EDCA698" w14:textId="6EAC7099" w:rsidR="00CD4B78" w:rsidRDefault="00CD4B78" w:rsidP="00D90368">
      <w:pPr>
        <w:pStyle w:val="CommentText"/>
      </w:pPr>
      <w:r>
        <w:t>1. I’m not sure you do a very good job of describing what data were collected. This is especially true for the seed bag data, which admittedly are hard to describe. For example, when you first tell us about the seed bags, you say how many were put out and that they were retrieved twice (Jan and Oct) but you don’t tell us what was done when they were retrieved (what data were collected) until later in the section. It’s also not terribly obvious that a given bag is only retrieved in Jan and Oct of one year. In other words, the bags that give data on seeds in their second year aren’t the same bags that give data on seeds that are &lt;= 1year and not the same bags that give data on seeds in their third year.</w:t>
      </w:r>
    </w:p>
    <w:p w14:paraId="6C962569" w14:textId="77777777" w:rsidR="00CD4B78" w:rsidRDefault="00CD4B78" w:rsidP="00D90368">
      <w:pPr>
        <w:pStyle w:val="CommentText"/>
      </w:pPr>
    </w:p>
    <w:p w14:paraId="39FCAA76" w14:textId="77777777" w:rsidR="00CD4B78" w:rsidRDefault="00CD4B78" w:rsidP="00D90368">
      <w:pPr>
        <w:pStyle w:val="CommentText"/>
      </w:pPr>
      <w:r>
        <w:t xml:space="preserve">2. In your description of the analytical methods you use y, thetas, </w:t>
      </w:r>
      <w:proofErr w:type="spellStart"/>
      <w:r>
        <w:t>mus</w:t>
      </w:r>
      <w:proofErr w:type="spellEnd"/>
      <w:r>
        <w:t>, but I didn’t feel you were explicit in what these symbols refer to. So, y is for actual data, theta is latent mean of observations but also seems to be used to symbolize life history parameters (maybe?), and mu’s are never really explicitly defined.</w:t>
      </w:r>
    </w:p>
    <w:p w14:paraId="6333605B" w14:textId="77777777" w:rsidR="00CD4B78" w:rsidRDefault="00CD4B78" w:rsidP="00D90368">
      <w:pPr>
        <w:pStyle w:val="CommentText"/>
      </w:pPr>
    </w:p>
    <w:p w14:paraId="24BE93B9" w14:textId="77777777" w:rsidR="00CD4B78" w:rsidRDefault="00CD4B78" w:rsidP="00D90368">
      <w:pPr>
        <w:pStyle w:val="CommentText"/>
      </w:pPr>
      <w:r>
        <w:t>3. The same life history transition is symbolized by different symbols in different parts of the text. For example, phi first appears in the life history description and matrix to symbolize seeds per fruit, but later in the paper, phi is used to symbolize various survival transitions (either of seeds or of seedling survival to fruiting). Survival to fruiting is first symbolized in the life history/matrix section by sigma but later with phi.</w:t>
      </w:r>
    </w:p>
    <w:p w14:paraId="321DB136" w14:textId="77777777" w:rsidR="00CD4B78" w:rsidRDefault="00CD4B78" w:rsidP="00D90368">
      <w:pPr>
        <w:pStyle w:val="CommentText"/>
      </w:pPr>
    </w:p>
    <w:p w14:paraId="2BF88B85" w14:textId="77777777" w:rsidR="00CD4B78" w:rsidRDefault="00CD4B78" w:rsidP="00D90368">
      <w:pPr>
        <w:pStyle w:val="CommentText"/>
      </w:pPr>
      <w:r>
        <w:t xml:space="preserve">So, it would be really helpful if you don’t use the same symbol for different things or use different symbols for the same thing. </w:t>
      </w:r>
    </w:p>
    <w:p w14:paraId="66302CCD" w14:textId="77777777" w:rsidR="00CD4B78" w:rsidRDefault="00CD4B78" w:rsidP="00D90368">
      <w:pPr>
        <w:pStyle w:val="CommentText"/>
      </w:pPr>
      <w:r>
        <w:t>Second, explain the relation between the data (y), the thetas, and mu’s.</w:t>
      </w:r>
    </w:p>
    <w:p w14:paraId="12EFD8D7" w14:textId="77777777" w:rsidR="00CD4B78" w:rsidRDefault="00CD4B78" w:rsidP="00D90368">
      <w:pPr>
        <w:pStyle w:val="CommentText"/>
      </w:pPr>
    </w:p>
    <w:p w14:paraId="64437F32" w14:textId="77777777" w:rsidR="00CD4B78" w:rsidRDefault="00CD4B78" w:rsidP="00D90368">
      <w:pPr>
        <w:pStyle w:val="CommentText"/>
      </w:pPr>
      <w:r>
        <w:t xml:space="preserve">4. I’m also not at all sure that I understood the process of estimating vital rates for seeds. See my comment below about possible confusion with the use of the terms germination, survival, survival function, persistence, viability. But this is only part of the confusion. </w:t>
      </w:r>
    </w:p>
    <w:p w14:paraId="49647771" w14:textId="77777777" w:rsidR="00CD4B78" w:rsidRDefault="00CD4B78" w:rsidP="00D90368">
      <w:pPr>
        <w:pStyle w:val="CommentText"/>
      </w:pPr>
    </w:p>
    <w:p w14:paraId="685DA1F4" w14:textId="77777777" w:rsidR="00CD4B78" w:rsidRDefault="00CD4B78" w:rsidP="00D90368">
      <w:pPr>
        <w:pStyle w:val="CommentText"/>
        <w:rPr>
          <w:noProof/>
        </w:rPr>
      </w:pPr>
      <w:r>
        <w:t xml:space="preserve">You don’t really describe in the main text how you fit the survival function (is this the same as fitting a Weibull function?) The Weibull function fitting is mentioned very briefly in one of the supplemental files (I think it’s the </w:t>
      </w:r>
      <w:proofErr w:type="spellStart"/>
      <w:r>
        <w:t>sm</w:t>
      </w:r>
      <w:proofErr w:type="spellEnd"/>
      <w:r>
        <w:t>-priors file). But I couldn’t understand whether this was</w:t>
      </w:r>
      <w:r>
        <w:rPr>
          <w:noProof/>
        </w:rPr>
        <w:t xml:space="preserve"> a function fit to the intact seed count (or intact seed count+germinants) data, or how these counts were first adjusted for the viabilities measured in Oct and extrapolated back. I also wasn't sure whether you did this survival function fitting year by year (i.e., year 1 and younger seed separate from seed older than 1 year up to 2 year old seed, separate from the oldest seed), or whether data from all seed ages were used together. </w:t>
      </w:r>
    </w:p>
    <w:p w14:paraId="144C4F12" w14:textId="42657697" w:rsidR="00CD4B78" w:rsidRDefault="00CD4B78" w:rsidP="00D90368">
      <w:pPr>
        <w:pStyle w:val="CommentText"/>
      </w:pPr>
      <w:r>
        <w:rPr>
          <w:noProof/>
        </w:rPr>
        <w:t>And finally, I wasn't entirely clear on how this was discretized to specific time points to get the survival vital rates for particular periods (e.g., s1, s2).</w:t>
      </w:r>
    </w:p>
  </w:comment>
  <w:comment w:id="13" w:author="Monica Geber" w:date="2021-04-12T09:44:00Z" w:initials="MG">
    <w:p w14:paraId="6D05DEF1" w14:textId="7B39CE38" w:rsidR="00CD4B78" w:rsidRDefault="00CD4B78">
      <w:pPr>
        <w:pStyle w:val="CommentText"/>
      </w:pPr>
      <w:r>
        <w:rPr>
          <w:rStyle w:val="CommentReference"/>
        </w:rPr>
        <w:annotationRef/>
      </w:r>
      <w:r>
        <w:t>I don’t think we’ve ever seen germination in October</w:t>
      </w:r>
    </w:p>
  </w:comment>
  <w:comment w:id="20" w:author="Monica Geber" w:date="2021-04-13T14:19:00Z" w:initials="MG">
    <w:p w14:paraId="6645DC3C" w14:textId="77777777" w:rsidR="00CD4B78" w:rsidRDefault="00CD4B78" w:rsidP="00397272">
      <w:pPr>
        <w:pStyle w:val="CommentText"/>
      </w:pPr>
      <w:r>
        <w:rPr>
          <w:rStyle w:val="CommentReference"/>
        </w:rPr>
        <w:annotationRef/>
      </w:r>
      <w:r>
        <w:t xml:space="preserve">You use the symbol phi in multiple places in the manuscript and it means different things in different places. So, here, it’s seeds per fruit. </w:t>
      </w:r>
    </w:p>
    <w:p w14:paraId="5362A8DA" w14:textId="325B1DC9" w:rsidR="00CD4B78" w:rsidRDefault="00CD4B78">
      <w:pPr>
        <w:pStyle w:val="CommentText"/>
      </w:pPr>
      <w:r>
        <w:t xml:space="preserve">In the section on computing vital rates, belowground rates, phi is used to refer to survival of seeds and in the section on per capita reproductive success, in the equation phi is used to refer to seedling survival to fruiting, although in this sentence and in the matrix below that is symbolized by sigma. </w:t>
      </w:r>
    </w:p>
  </w:comment>
  <w:comment w:id="21" w:author="Monica Geber" w:date="2021-04-12T09:49:00Z" w:initials="MG">
    <w:p w14:paraId="05954AD6" w14:textId="5AEE76E3" w:rsidR="00CD4B78" w:rsidRDefault="00CD4B78">
      <w:pPr>
        <w:pStyle w:val="CommentText"/>
      </w:pPr>
      <w:r>
        <w:rPr>
          <w:rStyle w:val="CommentReference"/>
        </w:rPr>
        <w:annotationRef/>
      </w:r>
      <w:r>
        <w:t>This is a little confusing because nothing in the equation refers to seeds that are older than 1 year.</w:t>
      </w:r>
    </w:p>
  </w:comment>
  <w:comment w:id="22" w:author="Monica Geber" w:date="2021-04-12T09:51:00Z" w:initials="MG">
    <w:p w14:paraId="0953D063" w14:textId="14FF4837" w:rsidR="00CD4B78" w:rsidRDefault="00CD4B78">
      <w:pPr>
        <w:pStyle w:val="CommentText"/>
      </w:pPr>
      <w:r>
        <w:rPr>
          <w:rStyle w:val="CommentReference"/>
        </w:rPr>
        <w:annotationRef/>
      </w:r>
      <w:r>
        <w:t>I’m not really sure why you go through this life cycle graph and the transition matrix since you really aren’t considering data on seeds beyond their first year, and you’re not going to be using the matrix.</w:t>
      </w:r>
    </w:p>
  </w:comment>
  <w:comment w:id="23" w:author="Monica Geber" w:date="2021-04-12T09:53:00Z" w:initials="MG">
    <w:p w14:paraId="20821EEE" w14:textId="3881D1F1" w:rsidR="00CD4B78" w:rsidRDefault="00CD4B78">
      <w:pPr>
        <w:pStyle w:val="CommentText"/>
      </w:pPr>
      <w:r>
        <w:rPr>
          <w:rStyle w:val="CommentReference"/>
        </w:rPr>
        <w:annotationRef/>
      </w:r>
      <w:r>
        <w:t>If you are going to include this section you need to refer the reader to the life cycle graph (you do so in the next paragraph but not here).</w:t>
      </w:r>
    </w:p>
  </w:comment>
  <w:comment w:id="24" w:author="Monica Geber" w:date="2021-04-12T09:54:00Z" w:initials="MG">
    <w:p w14:paraId="675FD999" w14:textId="68B2FF07" w:rsidR="00CD4B78" w:rsidRDefault="00CD4B78">
      <w:pPr>
        <w:pStyle w:val="CommentText"/>
      </w:pPr>
      <w:r>
        <w:rPr>
          <w:rStyle w:val="CommentReference"/>
        </w:rPr>
        <w:annotationRef/>
      </w:r>
      <w:r>
        <w:t>This needs to go earlier, when you first explain that life history transitions start in October.</w:t>
      </w:r>
    </w:p>
  </w:comment>
  <w:comment w:id="26" w:author="Monica Geber" w:date="2021-04-12T10:02:00Z" w:initials="MG">
    <w:p w14:paraId="16086F24" w14:textId="2CE7AC50" w:rsidR="00CD4B78" w:rsidRDefault="00CD4B78">
      <w:pPr>
        <w:pStyle w:val="CommentText"/>
      </w:pPr>
      <w:r>
        <w:rPr>
          <w:rStyle w:val="CommentReference"/>
        </w:rPr>
        <w:annotationRef/>
      </w:r>
      <w:r>
        <w:t xml:space="preserve">I think it is important to say a little bit more about where these populations are distributed. </w:t>
      </w:r>
    </w:p>
  </w:comment>
  <w:comment w:id="27" w:author="Monica Geber" w:date="2021-04-12T10:03:00Z" w:initials="MG">
    <w:p w14:paraId="4ECA4B1C" w14:textId="3B492FC4" w:rsidR="00CD4B78" w:rsidRDefault="00CD4B78">
      <w:pPr>
        <w:pStyle w:val="CommentText"/>
      </w:pPr>
      <w:r>
        <w:rPr>
          <w:rStyle w:val="CommentReference"/>
        </w:rPr>
        <w:annotationRef/>
      </w:r>
      <w:r>
        <w:t xml:space="preserve">It’s only in the first round (2005-2006) that 30 bags were put out. In the second round it was 20 bags, and in the third round it was 10 bags per site. </w:t>
      </w:r>
    </w:p>
  </w:comment>
  <w:comment w:id="28" w:author="Monica Geber" w:date="2021-04-12T10:04:00Z" w:initials="MG">
    <w:p w14:paraId="01BA48C0" w14:textId="50F792DA" w:rsidR="00CD4B78" w:rsidRDefault="00CD4B78">
      <w:pPr>
        <w:pStyle w:val="CommentText"/>
      </w:pPr>
      <w:r>
        <w:rPr>
          <w:rStyle w:val="CommentReference"/>
        </w:rPr>
        <w:annotationRef/>
      </w:r>
      <w:r>
        <w:t xml:space="preserve">You haven’t told the reader what the survey plots are. </w:t>
      </w:r>
    </w:p>
  </w:comment>
  <w:comment w:id="29" w:author="Monica Geber" w:date="2021-04-12T10:04:00Z" w:initials="MG">
    <w:p w14:paraId="24E5CDC5" w14:textId="77777777" w:rsidR="00CD4B78" w:rsidRDefault="00CD4B78">
      <w:pPr>
        <w:pStyle w:val="CommentText"/>
      </w:pPr>
      <w:r>
        <w:rPr>
          <w:rStyle w:val="CommentReference"/>
        </w:rPr>
        <w:annotationRef/>
      </w:r>
      <w:r>
        <w:t xml:space="preserve">I think you need to tell the reader what was done with the bags in January and October. You get to this later but it’s not going to make any sense why bags were unearthed twice each year, without being told what was done with the bags when they were unearthed. </w:t>
      </w:r>
    </w:p>
    <w:p w14:paraId="52E9D2ED" w14:textId="77777777" w:rsidR="00CD4B78" w:rsidRDefault="00CD4B78">
      <w:pPr>
        <w:pStyle w:val="CommentText"/>
      </w:pPr>
    </w:p>
    <w:p w14:paraId="745019E7" w14:textId="184AB8B1" w:rsidR="00CD4B78" w:rsidRDefault="00CD4B78">
      <w:pPr>
        <w:pStyle w:val="CommentText"/>
      </w:pPr>
      <w:r>
        <w:t xml:space="preserve">So, I think it would be better to present the seed bag experiment more along the lines of how we described it in the 2011 paper. Start with the first round of the experiment (2005), that 30 bags were put out in October. Then what was done in the first January (scoring </w:t>
      </w:r>
      <w:proofErr w:type="spellStart"/>
      <w:r>
        <w:t>germinants</w:t>
      </w:r>
      <w:proofErr w:type="spellEnd"/>
      <w:r>
        <w:t xml:space="preserve"> and intact seed), including that bags were returned to the field after they were scored. What was done with the bags retrieved in the first October. Then how this was repeated for 10 more bags in the second year, and the final 10 bags in the 3</w:t>
      </w:r>
      <w:r w:rsidRPr="004C4284">
        <w:rPr>
          <w:vertAlign w:val="superscript"/>
        </w:rPr>
        <w:t>rd</w:t>
      </w:r>
      <w:r>
        <w:t xml:space="preserve"> year. </w:t>
      </w:r>
    </w:p>
    <w:p w14:paraId="27FCABAA" w14:textId="77777777" w:rsidR="00CD4B78" w:rsidRDefault="00CD4B78">
      <w:pPr>
        <w:pStyle w:val="CommentText"/>
      </w:pPr>
    </w:p>
    <w:p w14:paraId="2D6E40F8" w14:textId="77777777" w:rsidR="00CD4B78" w:rsidRDefault="00CD4B78">
      <w:pPr>
        <w:pStyle w:val="CommentText"/>
      </w:pPr>
      <w:r>
        <w:t xml:space="preserve">Then describe that the experiment was repeated, starting in the second year (2006) with 20 bags, which were followed for two years; and repeated again in the third year with 10 bags that were followed for one year. </w:t>
      </w:r>
    </w:p>
    <w:p w14:paraId="387306F2" w14:textId="77777777" w:rsidR="00CD4B78" w:rsidRDefault="00CD4B78">
      <w:pPr>
        <w:pStyle w:val="CommentText"/>
      </w:pPr>
    </w:p>
    <w:p w14:paraId="44C99FE5" w14:textId="06E7E591" w:rsidR="00CD4B78" w:rsidRDefault="00CD4B78">
      <w:pPr>
        <w:pStyle w:val="CommentText"/>
      </w:pPr>
      <w:r>
        <w:t>Using the panels in figure 2 to illustrate the data that were collected would also be useful.</w:t>
      </w:r>
    </w:p>
  </w:comment>
  <w:comment w:id="30" w:author="Monica Geber" w:date="2021-04-13T14:29:00Z" w:initials="MG">
    <w:p w14:paraId="6C927591" w14:textId="7306A7DC" w:rsidR="00CD4B78" w:rsidRDefault="00CD4B78">
      <w:pPr>
        <w:pStyle w:val="CommentText"/>
      </w:pPr>
      <w:r>
        <w:rPr>
          <w:rStyle w:val="CommentReference"/>
        </w:rPr>
        <w:annotationRef/>
      </w:r>
      <w:r>
        <w:t xml:space="preserve">This makes it sound (or could be interpreted to sound) like intact seeds were counted in the same bag over multiple years, when this is not the case. </w:t>
      </w:r>
    </w:p>
  </w:comment>
  <w:comment w:id="35" w:author="Monica Geber" w:date="2021-04-12T10:13:00Z" w:initials="MG">
    <w:p w14:paraId="6E25E019" w14:textId="6FF928E7" w:rsidR="00CD4B78" w:rsidRDefault="00CD4B78">
      <w:pPr>
        <w:pStyle w:val="CommentText"/>
      </w:pPr>
      <w:r>
        <w:rPr>
          <w:rStyle w:val="CommentReference"/>
        </w:rPr>
        <w:annotationRef/>
      </w:r>
      <w:r>
        <w:t xml:space="preserve">It would be helpful to say a little bit more about these permanent plots – how they are distributed across sites (e.g., in associated documents you refer to transects, but there is nothing about transects here). </w:t>
      </w:r>
    </w:p>
  </w:comment>
  <w:comment w:id="36" w:author="Monica Geber" w:date="2021-04-12T10:14:00Z" w:initials="MG">
    <w:p w14:paraId="44A31064" w14:textId="04ADED77" w:rsidR="00CD4B78" w:rsidRDefault="00CD4B78">
      <w:pPr>
        <w:pStyle w:val="CommentText"/>
      </w:pPr>
      <w:r>
        <w:rPr>
          <w:rStyle w:val="CommentReference"/>
        </w:rPr>
        <w:annotationRef/>
      </w:r>
      <w:r>
        <w:t>Not on all plants. We typically count fruit number per plant on up to 15 plants per plot (both permanent and additional plots). Sometimes we count fruits on more than 15 plants but generally not.</w:t>
      </w:r>
    </w:p>
  </w:comment>
  <w:comment w:id="38" w:author="Monica Geber" w:date="2021-04-13T12:35:00Z" w:initials="MG">
    <w:p w14:paraId="150D1D9C" w14:textId="07757443" w:rsidR="00CD4B78" w:rsidRDefault="00CD4B78">
      <w:pPr>
        <w:pStyle w:val="CommentText"/>
      </w:pPr>
      <w:r>
        <w:rPr>
          <w:rStyle w:val="CommentReference"/>
        </w:rPr>
        <w:annotationRef/>
      </w:r>
      <w:r>
        <w:t xml:space="preserve">The table in one of the supplementary files showing the time range of the data for aboveground vital rates shows the data range going through 2019 not 2020. </w:t>
      </w:r>
    </w:p>
  </w:comment>
  <w:comment w:id="40" w:author="Monica Geber" w:date="2021-04-12T10:25:00Z" w:initials="MG">
    <w:p w14:paraId="22A2106E" w14:textId="77777777" w:rsidR="00CD4B78" w:rsidRDefault="00CD4B78">
      <w:pPr>
        <w:pStyle w:val="CommentText"/>
      </w:pPr>
      <w:r>
        <w:rPr>
          <w:rStyle w:val="CommentReference"/>
        </w:rPr>
        <w:annotationRef/>
      </w:r>
      <w:r>
        <w:t xml:space="preserve">This section is really abstract! For someone unfamiliar with this approach it could be pretty meaningless. </w:t>
      </w:r>
    </w:p>
    <w:p w14:paraId="14639376" w14:textId="77777777" w:rsidR="00CD4B78" w:rsidRDefault="00CD4B78">
      <w:pPr>
        <w:pStyle w:val="CommentText"/>
      </w:pPr>
    </w:p>
    <w:p w14:paraId="343967E3" w14:textId="77777777" w:rsidR="00CD4B78" w:rsidRDefault="00CD4B78">
      <w:pPr>
        <w:pStyle w:val="CommentText"/>
      </w:pPr>
      <w:r>
        <w:t>Is there any way of making it more concrete/specific? For example, would it be better to show the model explicitly for one life history transition, and then say a similar approach was used for other transitions?</w:t>
      </w:r>
    </w:p>
    <w:p w14:paraId="2A2792E8" w14:textId="77777777" w:rsidR="00CD4B78" w:rsidRDefault="00CD4B78">
      <w:pPr>
        <w:pStyle w:val="CommentText"/>
      </w:pPr>
    </w:p>
    <w:p w14:paraId="22B91516" w14:textId="77777777" w:rsidR="00CD4B78" w:rsidRDefault="00CD4B78">
      <w:pPr>
        <w:pStyle w:val="CommentText"/>
      </w:pPr>
      <w:r>
        <w:t>You also don’t mention Bayesian ever in this section.</w:t>
      </w:r>
    </w:p>
    <w:p w14:paraId="638C6266" w14:textId="77777777" w:rsidR="00CD4B78" w:rsidRDefault="00CD4B78">
      <w:pPr>
        <w:pStyle w:val="CommentText"/>
      </w:pPr>
    </w:p>
    <w:p w14:paraId="1F7BB09F" w14:textId="369D756B" w:rsidR="00CD4B78" w:rsidRDefault="00CD4B78">
      <w:pPr>
        <w:pStyle w:val="CommentText"/>
      </w:pPr>
      <w:r>
        <w:t>Finally, I’m not sure what theta refers to – you call it the latent mean of observations (2</w:t>
      </w:r>
      <w:r w:rsidRPr="00F41F86">
        <w:rPr>
          <w:vertAlign w:val="superscript"/>
        </w:rPr>
        <w:t>nd</w:t>
      </w:r>
      <w:r>
        <w:t xml:space="preserve"> paragraph below). So is theta </w:t>
      </w:r>
      <w:proofErr w:type="spellStart"/>
      <w:r>
        <w:t>jk</w:t>
      </w:r>
      <w:proofErr w:type="spellEnd"/>
      <w:r>
        <w:t xml:space="preserve"> the latent mean of some observation </w:t>
      </w:r>
      <w:proofErr w:type="spellStart"/>
      <w:r>
        <w:t>yjk</w:t>
      </w:r>
      <w:proofErr w:type="spellEnd"/>
      <w:r>
        <w:t xml:space="preserve">? Or is it the latent mean of a life history transition? </w:t>
      </w:r>
    </w:p>
  </w:comment>
  <w:comment w:id="42" w:author="Monica Geber" w:date="2021-04-12T10:33:00Z" w:initials="MG">
    <w:p w14:paraId="6E75534A" w14:textId="7A7B1D9D" w:rsidR="00CD4B78" w:rsidRDefault="00CD4B78">
      <w:pPr>
        <w:pStyle w:val="CommentText"/>
      </w:pPr>
      <w:r>
        <w:rPr>
          <w:rStyle w:val="CommentReference"/>
        </w:rPr>
        <w:annotationRef/>
      </w:r>
      <w:r>
        <w:t>I’m not sure I understand what you are getting at here.</w:t>
      </w:r>
    </w:p>
  </w:comment>
  <w:comment w:id="45" w:author="Monica Geber" w:date="2021-04-13T13:40:00Z" w:initials="MG">
    <w:p w14:paraId="63C61E2A" w14:textId="77777777" w:rsidR="00CD4B78" w:rsidRDefault="00CD4B78">
      <w:pPr>
        <w:pStyle w:val="CommentText"/>
      </w:pPr>
      <w:r>
        <w:rPr>
          <w:rStyle w:val="CommentReference"/>
        </w:rPr>
        <w:annotationRef/>
      </w:r>
      <w:r>
        <w:t>I think there is potential for confusion with the use of the words germination, survival and (less so) viability. You also use the word persistence (which shows up earlier in the introduction before you introduce the population matrix, and also in the header to table 2, and perhaps in one of the supplemental files).</w:t>
      </w:r>
    </w:p>
    <w:p w14:paraId="4A8BF253" w14:textId="77777777" w:rsidR="00CD4B78" w:rsidRDefault="00CD4B78">
      <w:pPr>
        <w:pStyle w:val="CommentText"/>
      </w:pPr>
    </w:p>
    <w:p w14:paraId="73175DF9" w14:textId="77777777" w:rsidR="00CD4B78" w:rsidRDefault="00CD4B78">
      <w:pPr>
        <w:pStyle w:val="CommentText"/>
      </w:pPr>
      <w:r>
        <w:t xml:space="preserve">With germination, it can be confusing because germination occurs in the bags in the field (measured in January) and then as part of the viability trials. In addition, in Fig 2E, you have several germination metrics. </w:t>
      </w:r>
    </w:p>
    <w:p w14:paraId="7196996F" w14:textId="77777777" w:rsidR="00CD4B78" w:rsidRDefault="00CD4B78">
      <w:pPr>
        <w:pStyle w:val="CommentText"/>
      </w:pPr>
    </w:p>
    <w:p w14:paraId="45110E07" w14:textId="77777777" w:rsidR="00CD4B78" w:rsidRDefault="00CD4B78">
      <w:pPr>
        <w:pStyle w:val="CommentText"/>
      </w:pPr>
      <w:r>
        <w:t>For survival, it’s not always clear in the text whether survival simply means remaining intact (but not necessarily viable) – that seems to be the case in this next paragraph, but I wasn’t always sure.</w:t>
      </w:r>
    </w:p>
    <w:p w14:paraId="410C2409" w14:textId="3B1592DD" w:rsidR="00CD4B78" w:rsidRDefault="00CD4B78">
      <w:pPr>
        <w:pStyle w:val="CommentText"/>
      </w:pPr>
    </w:p>
    <w:p w14:paraId="45AFFB4E" w14:textId="0C4DEE7B" w:rsidR="00CD4B78" w:rsidRDefault="00CD4B78">
      <w:pPr>
        <w:pStyle w:val="CommentText"/>
      </w:pPr>
      <w:r>
        <w:t xml:space="preserve">There’s also the term survival function which isn’t explained. </w:t>
      </w:r>
    </w:p>
    <w:p w14:paraId="24C2A80C" w14:textId="77777777" w:rsidR="00CD4B78" w:rsidRDefault="00CD4B78">
      <w:pPr>
        <w:pStyle w:val="CommentText"/>
      </w:pPr>
    </w:p>
    <w:p w14:paraId="718F1A15" w14:textId="77777777" w:rsidR="00CD4B78" w:rsidRDefault="00CD4B78">
      <w:pPr>
        <w:pStyle w:val="CommentText"/>
      </w:pPr>
      <w:r>
        <w:t>For persistence, it’s not clear whether this is the same thing as survival (remaining intact).</w:t>
      </w:r>
    </w:p>
    <w:p w14:paraId="09D68669" w14:textId="77777777" w:rsidR="00CD4B78" w:rsidRDefault="00CD4B78">
      <w:pPr>
        <w:pStyle w:val="CommentText"/>
      </w:pPr>
    </w:p>
    <w:p w14:paraId="32B11019" w14:textId="77777777" w:rsidR="00CD4B78" w:rsidRDefault="00CD4B78">
      <w:pPr>
        <w:pStyle w:val="CommentText"/>
      </w:pPr>
      <w:r>
        <w:t xml:space="preserve">For viability, there is overall viability (the fraction of seeds tested in October that either germinated or were viable with the tetrazolium test), and there’s also viability in the tetrazolium test alone, and then there is viability interpolated to times when it wasn’t measured. </w:t>
      </w:r>
    </w:p>
    <w:p w14:paraId="5BAE6224" w14:textId="77777777" w:rsidR="00CD4B78" w:rsidRDefault="00CD4B78">
      <w:pPr>
        <w:pStyle w:val="CommentText"/>
      </w:pPr>
    </w:p>
    <w:p w14:paraId="6151DBE8" w14:textId="394C318C" w:rsidR="00CD4B78" w:rsidRDefault="00CD4B78">
      <w:pPr>
        <w:pStyle w:val="CommentText"/>
      </w:pPr>
      <w:r>
        <w:t xml:space="preserve">I think it’s going to be essential that you define your terms very explicitly </w:t>
      </w:r>
    </w:p>
  </w:comment>
  <w:comment w:id="46" w:author="Monica Geber" w:date="2021-04-13T09:16:00Z" w:initials="MG">
    <w:p w14:paraId="2515E4F4" w14:textId="77777777" w:rsidR="00CD4B78" w:rsidRDefault="00CD4B78">
      <w:pPr>
        <w:pStyle w:val="CommentText"/>
      </w:pPr>
      <w:r>
        <w:rPr>
          <w:rStyle w:val="CommentReference"/>
        </w:rPr>
        <w:annotationRef/>
      </w:r>
      <w:r>
        <w:t xml:space="preserve">It seems to me that this section is really crucial, and I’m not sure it’s very accessible to readers who aren’t very sophisticated analytically. </w:t>
      </w:r>
    </w:p>
    <w:p w14:paraId="3272E777" w14:textId="77777777" w:rsidR="00CD4B78" w:rsidRDefault="00CD4B78">
      <w:pPr>
        <w:pStyle w:val="CommentText"/>
      </w:pPr>
    </w:p>
    <w:p w14:paraId="33E7DBC7" w14:textId="1B510897" w:rsidR="00CD4B78" w:rsidRDefault="00CD4B78">
      <w:pPr>
        <w:pStyle w:val="CommentText"/>
      </w:pPr>
      <w:r>
        <w:t>It would be helpful, for example, if you reiterated what the data are, or preferably if you made this more explicit in the methods:  For each cohort of bags (</w:t>
      </w:r>
      <w:proofErr w:type="spellStart"/>
      <w:r>
        <w:t>i.e</w:t>
      </w:r>
      <w:proofErr w:type="spellEnd"/>
      <w:r>
        <w:t xml:space="preserve"> bags put out in a given October, and sampled within 1, 2 or 3 years of planting), counts of </w:t>
      </w:r>
      <w:proofErr w:type="spellStart"/>
      <w:r>
        <w:t>geminants</w:t>
      </w:r>
      <w:proofErr w:type="spellEnd"/>
      <w:r>
        <w:t xml:space="preserve"> and intact seeds in bags in January and counts of intact seeds and estimates of their viability for the same bags the following October. </w:t>
      </w:r>
    </w:p>
    <w:p w14:paraId="22362BA2" w14:textId="77777777" w:rsidR="00CD4B78" w:rsidRDefault="00CD4B78">
      <w:pPr>
        <w:pStyle w:val="CommentText"/>
      </w:pPr>
    </w:p>
    <w:p w14:paraId="4AFFB3C3" w14:textId="207DD23D" w:rsidR="00CD4B78" w:rsidRDefault="00CD4B78">
      <w:pPr>
        <w:pStyle w:val="CommentText"/>
      </w:pPr>
      <w:r>
        <w:t>Having explained the data, making use of  Fig 2 A-B, explain how the counts of intact seed in January doesn’t account for the fact that some of these are not viable, and so to estimate germination, conditional on viability, in January, you 1) assume seeds lose viability at a constant rate, starting when they were first put out, and 2) use the viability estimate of seeds assessed in the October following the scoring to germination (Fig. 2C) to extrapolate back to how many of the intact seeds were viable in January. And then show how this affects the germination probability estimates (unconditional, conditional on being intact, conditional on being viable) in Fig. 2E</w:t>
      </w:r>
    </w:p>
  </w:comment>
  <w:comment w:id="47" w:author="Monica Geber" w:date="2021-04-13T13:54:00Z" w:initials="MG">
    <w:p w14:paraId="3DE0A249" w14:textId="25FCFBEF" w:rsidR="00CD4B78" w:rsidRDefault="00CD4B78">
      <w:pPr>
        <w:pStyle w:val="CommentText"/>
      </w:pPr>
      <w:r>
        <w:rPr>
          <w:rStyle w:val="CommentReference"/>
        </w:rPr>
        <w:annotationRef/>
      </w:r>
      <w:r>
        <w:t>Do you mean germination counts? How do you use germination probabilities…..in estimates for the probability of germination?</w:t>
      </w:r>
    </w:p>
  </w:comment>
  <w:comment w:id="48" w:author="Monica Geber" w:date="2021-04-13T12:37:00Z" w:initials="MG">
    <w:p w14:paraId="3FF9EE7B" w14:textId="7BC90B22" w:rsidR="00CD4B78" w:rsidRDefault="00CD4B78">
      <w:pPr>
        <w:pStyle w:val="CommentText"/>
      </w:pPr>
      <w:r>
        <w:rPr>
          <w:rStyle w:val="CommentReference"/>
        </w:rPr>
        <w:annotationRef/>
      </w:r>
      <w:r>
        <w:t xml:space="preserve">This is the first time you talk about a survival function. Is this the Weibull function you fit to the data? If it is the Weibull function, it’s buried in the supplemental file on </w:t>
      </w:r>
      <w:proofErr w:type="spellStart"/>
      <w:r>
        <w:t>sm</w:t>
      </w:r>
      <w:proofErr w:type="spellEnd"/>
      <w:r>
        <w:t xml:space="preserve">-priors </w:t>
      </w:r>
    </w:p>
  </w:comment>
  <w:comment w:id="49" w:author="Monica Geber" w:date="2021-04-13T10:18:00Z" w:initials="MG">
    <w:p w14:paraId="112B3BB3" w14:textId="51341C8B" w:rsidR="00CD4B78" w:rsidRDefault="00CD4B78">
      <w:pPr>
        <w:pStyle w:val="CommentText"/>
      </w:pPr>
      <w:r>
        <w:rPr>
          <w:rStyle w:val="CommentReference"/>
        </w:rPr>
        <w:annotationRef/>
      </w:r>
      <w:r>
        <w:t>Seems like a word is missing; do you mean “less than” or “more than”</w:t>
      </w:r>
    </w:p>
  </w:comment>
  <w:comment w:id="50" w:author="Monica Geber" w:date="2021-04-13T12:33:00Z" w:initials="MG">
    <w:p w14:paraId="620204C3" w14:textId="0B5D4AD9" w:rsidR="00CD4B78" w:rsidRDefault="00CD4B78">
      <w:pPr>
        <w:pStyle w:val="CommentText"/>
      </w:pPr>
      <w:r>
        <w:rPr>
          <w:rStyle w:val="CommentReference"/>
        </w:rPr>
        <w:annotationRef/>
      </w:r>
      <w:r>
        <w:t>I’m not sure what you mean by survival function. Is this the Weibull function you’re fitting to the data?</w:t>
      </w:r>
    </w:p>
  </w:comment>
  <w:comment w:id="51" w:author="Monica Geber" w:date="2021-04-13T10:18:00Z" w:initials="MG">
    <w:p w14:paraId="3C70A840" w14:textId="74A318DB" w:rsidR="00CD4B78" w:rsidRDefault="00CD4B78">
      <w:pPr>
        <w:pStyle w:val="CommentText"/>
      </w:pPr>
      <w:r>
        <w:rPr>
          <w:rStyle w:val="CommentReference"/>
        </w:rPr>
        <w:annotationRef/>
      </w:r>
      <w:r>
        <w:t xml:space="preserve">This sentence is pretty terse and cryptic. It would be better to walk through the figures more explicitly. See my comment above. </w:t>
      </w:r>
    </w:p>
  </w:comment>
  <w:comment w:id="53" w:author="Monica Geber" w:date="2021-04-13T10:26:00Z" w:initials="MG">
    <w:p w14:paraId="66A5502B" w14:textId="77777777" w:rsidR="00CD4B78" w:rsidRDefault="00CD4B78">
      <w:pPr>
        <w:pStyle w:val="CommentText"/>
      </w:pPr>
      <w:r>
        <w:rPr>
          <w:rStyle w:val="CommentReference"/>
        </w:rPr>
        <w:annotationRef/>
      </w:r>
      <w:r>
        <w:t xml:space="preserve">I feel like the table could be made more helpful either by expanding the legend to explain what’s being shown or adding a column with explanation. What are the theta’s in the second column (I presume they are the seed counts or </w:t>
      </w:r>
      <w:proofErr w:type="spellStart"/>
      <w:r>
        <w:t>seed+germinant</w:t>
      </w:r>
      <w:proofErr w:type="spellEnd"/>
      <w:r>
        <w:t xml:space="preserve"> counts) and then the third column shows how these go into estimating viable seeds.</w:t>
      </w:r>
    </w:p>
    <w:p w14:paraId="2271EBCA" w14:textId="77777777" w:rsidR="00CD4B78" w:rsidRDefault="00CD4B78">
      <w:pPr>
        <w:pStyle w:val="CommentText"/>
      </w:pPr>
    </w:p>
    <w:p w14:paraId="48A0D95E" w14:textId="77777777" w:rsidR="00CD4B78" w:rsidRDefault="00CD4B78">
      <w:pPr>
        <w:pStyle w:val="CommentText"/>
      </w:pPr>
      <w:r>
        <w:t>Why is the header for both the second and third column in the top part of the table S(xi)</w:t>
      </w:r>
    </w:p>
    <w:p w14:paraId="1E938B00" w14:textId="77777777" w:rsidR="00CD4B78" w:rsidRDefault="00CD4B78">
      <w:pPr>
        <w:pStyle w:val="CommentText"/>
      </w:pPr>
    </w:p>
    <w:p w14:paraId="50735D07" w14:textId="77777777" w:rsidR="00CD4B78" w:rsidRDefault="00CD4B78">
      <w:pPr>
        <w:pStyle w:val="CommentText"/>
      </w:pPr>
      <w:r>
        <w:t>For Jan1, intact, you call this theta2, but isn’t this the same as (1-gamma1) from the Jan1, total?</w:t>
      </w:r>
    </w:p>
    <w:p w14:paraId="77D9F046" w14:textId="78A0EB64" w:rsidR="00CD4B78" w:rsidRDefault="00CD4B78">
      <w:pPr>
        <w:pStyle w:val="CommentText"/>
      </w:pPr>
    </w:p>
  </w:comment>
  <w:comment w:id="55" w:author="Monica Geber" w:date="2021-04-13T15:23:00Z" w:initials="MG">
    <w:p w14:paraId="2D19CA25" w14:textId="019558DA" w:rsidR="00CD4B78" w:rsidRDefault="00CD4B78">
      <w:pPr>
        <w:pStyle w:val="CommentText"/>
      </w:pPr>
      <w:r>
        <w:rPr>
          <w:rStyle w:val="CommentReference"/>
        </w:rPr>
        <w:annotationRef/>
      </w:r>
      <w:r>
        <w:t>You don’t mention here the issue of sometimes recording more fruiting plants than seedlings and how you dealt with this. I can’t remember whether you deal with this is a supplemental file.</w:t>
      </w:r>
    </w:p>
  </w:comment>
  <w:comment w:id="56" w:author="Monica Geber" w:date="2021-04-13T15:24:00Z" w:initials="MG">
    <w:p w14:paraId="776016FF" w14:textId="77777777" w:rsidR="00CD4B78" w:rsidRDefault="00CD4B78">
      <w:pPr>
        <w:pStyle w:val="CommentText"/>
      </w:pPr>
      <w:r>
        <w:rPr>
          <w:rStyle w:val="CommentReference"/>
        </w:rPr>
        <w:annotationRef/>
      </w:r>
      <w:r>
        <w:t xml:space="preserve">For someone not very familiar with these Bayesian methods, this sentence isn’t going to mean anything. I believe this is the section where you want to address the issue of estimating the variance in reproductive success across years. But this only becomes (somewhat) obvious toward the end of the paragraph that follows this one. </w:t>
      </w:r>
    </w:p>
    <w:p w14:paraId="2CA5E067" w14:textId="77777777" w:rsidR="00CD4B78" w:rsidRDefault="00CD4B78">
      <w:pPr>
        <w:pStyle w:val="CommentText"/>
      </w:pPr>
    </w:p>
    <w:p w14:paraId="597E47AF" w14:textId="68FBAFF9" w:rsidR="00CD4B78" w:rsidRDefault="00CD4B78">
      <w:pPr>
        <w:pStyle w:val="CommentText"/>
      </w:pPr>
      <w:r>
        <w:t xml:space="preserve">It would help the reader if you started off this first paragraph with a topic sentence that explains the problem being confronted – how to accurately estimated among year variation in reproductive success given that years of low (or no) reproduction are years in which there are little data and the estimation procedures results in estimates that are closer to population-level means. </w:t>
      </w:r>
    </w:p>
  </w:comment>
  <w:comment w:id="60" w:author="Monica Geber" w:date="2021-04-13T15:30:00Z" w:initials="MG">
    <w:p w14:paraId="113D4E45" w14:textId="77777777" w:rsidR="00CD4B78" w:rsidRDefault="00CD4B78">
      <w:pPr>
        <w:pStyle w:val="CommentText"/>
      </w:pPr>
      <w:r>
        <w:rPr>
          <w:rStyle w:val="CommentReference"/>
        </w:rPr>
        <w:annotationRef/>
      </w:r>
      <w:r>
        <w:t>Up until this point you always use “we” but here you switch to I. I think you want to be consistent throughout.</w:t>
      </w:r>
    </w:p>
    <w:p w14:paraId="5C108207" w14:textId="77777777" w:rsidR="00CD4B78" w:rsidRDefault="00CD4B78">
      <w:pPr>
        <w:pStyle w:val="CommentText"/>
      </w:pPr>
    </w:p>
    <w:p w14:paraId="6FEB6AFA" w14:textId="4C9763F9" w:rsidR="00CD4B78" w:rsidRDefault="00CD4B78">
      <w:pPr>
        <w:pStyle w:val="CommentText"/>
      </w:pPr>
      <w:r>
        <w:t xml:space="preserve">The same thing happens in the supplemental file </w:t>
      </w:r>
      <w:proofErr w:type="spellStart"/>
      <w:r>
        <w:t>sm</w:t>
      </w:r>
      <w:proofErr w:type="spellEnd"/>
      <w:r>
        <w:t>-priors, although there you start with I and then switch to we.</w:t>
      </w:r>
    </w:p>
  </w:comment>
  <w:comment w:id="61" w:author="Monica Geber" w:date="2021-04-13T15:47:00Z" w:initials="MG">
    <w:p w14:paraId="6B073A60" w14:textId="609E0FA3" w:rsidR="002B48F7" w:rsidRDefault="002B48F7">
      <w:pPr>
        <w:pStyle w:val="CommentText"/>
      </w:pPr>
      <w:r>
        <w:rPr>
          <w:rStyle w:val="CommentReference"/>
        </w:rPr>
        <w:annotationRef/>
      </w:r>
      <w:r>
        <w:t>Typically, one doesn’t start discussing/presenting results in the analysis section (same for other analyses below)</w:t>
      </w:r>
    </w:p>
  </w:comment>
  <w:comment w:id="64" w:author="Monica Geber" w:date="2021-04-13T15:49:00Z" w:initials="MG">
    <w:p w14:paraId="2ACAC85E" w14:textId="20FD9606" w:rsidR="002B48F7" w:rsidRDefault="002B48F7">
      <w:pPr>
        <w:pStyle w:val="CommentText"/>
      </w:pPr>
      <w:r>
        <w:rPr>
          <w:rStyle w:val="CommentReference"/>
        </w:rPr>
        <w:annotationRef/>
      </w:r>
      <w:r>
        <w:t>I don’t think I really followed what is described in this paragraph, but we can talk about it.</w:t>
      </w:r>
    </w:p>
  </w:comment>
  <w:comment w:id="66" w:author="Monica Geber" w:date="2021-04-13T15:52:00Z" w:initials="MG">
    <w:p w14:paraId="3B711CC0" w14:textId="426DE511" w:rsidR="002B48F7" w:rsidRDefault="002B48F7">
      <w:pPr>
        <w:pStyle w:val="CommentText"/>
      </w:pPr>
      <w:r>
        <w:rPr>
          <w:rStyle w:val="CommentReference"/>
        </w:rPr>
        <w:annotationRef/>
      </w:r>
      <w:r>
        <w:t xml:space="preserve">It’s not obvious from this sentence that you fit a separate linear regression for each population, and that the data for each population consisted of the per capita reproductive success in each of the 15 years and the corresponding growing season precipitation for those years. . </w:t>
      </w:r>
    </w:p>
  </w:comment>
  <w:comment w:id="68" w:author="Monica Geber" w:date="2021-04-13T15:57:00Z" w:initials="MG">
    <w:p w14:paraId="06D2E9AF" w14:textId="2A496293" w:rsidR="0040612F" w:rsidRDefault="0040612F">
      <w:pPr>
        <w:pStyle w:val="CommentText"/>
      </w:pPr>
      <w:r>
        <w:rPr>
          <w:rStyle w:val="CommentReference"/>
        </w:rPr>
        <w:annotationRef/>
      </w:r>
      <w:r>
        <w:t xml:space="preserve">Why the median? And are you saying that you used the median values of a given fitness component for each year to calculate the variance in the log of that fitness component. </w:t>
      </w:r>
    </w:p>
  </w:comment>
  <w:comment w:id="76" w:author="Monica Geber" w:date="2021-04-14T07:47:00Z" w:initials="MG">
    <w:p w14:paraId="47205BD0" w14:textId="327E7B51" w:rsidR="00D13733" w:rsidRDefault="00D13733">
      <w:pPr>
        <w:pStyle w:val="CommentText"/>
      </w:pPr>
      <w:r>
        <w:rPr>
          <w:rStyle w:val="CommentReference"/>
        </w:rPr>
        <w:annotationRef/>
      </w:r>
      <w:r>
        <w:t xml:space="preserve">This statement is a little odd – that growing season precipitation doesn’t explain variation in reproductive success at any population. While it is true that none of the regressions is statistically significant (when adjusting for multiple comparisons) the proportion of the variation in RS explained by variation in precipitation is above 35% (just to use one cut-off) in 8 out of 20 populations. It think it would be better to say that “while the relationship between </w:t>
      </w:r>
      <w:proofErr w:type="spellStart"/>
      <w:r>
        <w:t>precip</w:t>
      </w:r>
      <w:proofErr w:type="spellEnd"/>
      <w:r>
        <w:t xml:space="preserve"> and RS is not statistically significant after adjusting for multiple comparisons, the slope….”</w:t>
      </w:r>
    </w:p>
  </w:comment>
  <w:comment w:id="78" w:author="Monica Geber" w:date="2021-04-13T16:04:00Z" w:initials="MG">
    <w:p w14:paraId="5C576E34" w14:textId="0BF6F930" w:rsidR="0040612F" w:rsidRDefault="0040612F">
      <w:pPr>
        <w:pStyle w:val="CommentText"/>
      </w:pPr>
      <w:r>
        <w:rPr>
          <w:rStyle w:val="CommentReference"/>
        </w:rPr>
        <w:annotationRef/>
      </w:r>
      <w:r>
        <w:t xml:space="preserve">The legend to Fig 7 says that it represents the variance decomposition for the geometric standard deviation of per capita reproductive success, but it seems to me that it shows the variances of the (log) of fitness components.  </w:t>
      </w:r>
    </w:p>
  </w:comment>
  <w:comment w:id="79" w:author="Monica Geber" w:date="2021-04-14T07:53:00Z" w:initials="MG">
    <w:p w14:paraId="394DA12D" w14:textId="70F220DB" w:rsidR="00D13733" w:rsidRDefault="00D13733">
      <w:pPr>
        <w:pStyle w:val="CommentText"/>
      </w:pPr>
      <w:r>
        <w:rPr>
          <w:rStyle w:val="CommentReference"/>
        </w:rPr>
        <w:annotationRef/>
      </w:r>
      <w:r>
        <w:t xml:space="preserve">I looked to see whether the pops where variance in log sigma was high were the same as the pops for which there was a strong relationship between RS and </w:t>
      </w:r>
      <w:proofErr w:type="spellStart"/>
      <w:r>
        <w:t>precip</w:t>
      </w:r>
      <w:proofErr w:type="spellEnd"/>
      <w:r>
        <w:t>. There are 8 populations with high variance in log sigma (above 5). 6 out of 8 of these pops are in the top 10 pops with highest slope. Not sure what this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A9CBC8" w15:done="0"/>
  <w15:commentEx w15:paraId="0A8D9FC7" w15:done="0"/>
  <w15:commentEx w15:paraId="03D3A195" w15:done="0"/>
  <w15:commentEx w15:paraId="52E191A6" w15:done="0"/>
  <w15:commentEx w15:paraId="661D5E5A" w15:done="0"/>
  <w15:commentEx w15:paraId="075C11F0" w15:done="0"/>
  <w15:commentEx w15:paraId="5404D705" w15:done="0"/>
  <w15:commentEx w15:paraId="3D677813" w15:done="0"/>
  <w15:commentEx w15:paraId="144C4F12" w15:done="0"/>
  <w15:commentEx w15:paraId="6D05DEF1" w15:done="0"/>
  <w15:commentEx w15:paraId="5362A8DA" w15:done="0"/>
  <w15:commentEx w15:paraId="05954AD6" w15:done="0"/>
  <w15:commentEx w15:paraId="0953D063" w15:done="0"/>
  <w15:commentEx w15:paraId="20821EEE" w15:done="0"/>
  <w15:commentEx w15:paraId="675FD999" w15:done="0"/>
  <w15:commentEx w15:paraId="16086F24" w15:done="0"/>
  <w15:commentEx w15:paraId="4ECA4B1C" w15:done="0"/>
  <w15:commentEx w15:paraId="01BA48C0" w15:done="0"/>
  <w15:commentEx w15:paraId="44C99FE5" w15:done="0"/>
  <w15:commentEx w15:paraId="6C927591" w15:done="0"/>
  <w15:commentEx w15:paraId="6E25E019" w15:done="0"/>
  <w15:commentEx w15:paraId="44A31064" w15:done="0"/>
  <w15:commentEx w15:paraId="150D1D9C" w15:done="0"/>
  <w15:commentEx w15:paraId="1F7BB09F" w15:done="0"/>
  <w15:commentEx w15:paraId="6E75534A" w15:done="0"/>
  <w15:commentEx w15:paraId="6151DBE8" w15:done="0"/>
  <w15:commentEx w15:paraId="4AFFB3C3" w15:done="0"/>
  <w15:commentEx w15:paraId="3DE0A249" w15:done="0"/>
  <w15:commentEx w15:paraId="3FF9EE7B" w15:done="0"/>
  <w15:commentEx w15:paraId="112B3BB3" w15:done="0"/>
  <w15:commentEx w15:paraId="620204C3" w15:done="0"/>
  <w15:commentEx w15:paraId="3C70A840" w15:done="0"/>
  <w15:commentEx w15:paraId="77D9F046" w15:done="0"/>
  <w15:commentEx w15:paraId="2D19CA25" w15:done="0"/>
  <w15:commentEx w15:paraId="597E47AF" w15:done="0"/>
  <w15:commentEx w15:paraId="6FEB6AFA" w15:done="0"/>
  <w15:commentEx w15:paraId="6B073A60" w15:done="0"/>
  <w15:commentEx w15:paraId="2ACAC85E" w15:done="0"/>
  <w15:commentEx w15:paraId="3B711CC0" w15:done="0"/>
  <w15:commentEx w15:paraId="06D2E9AF" w15:done="0"/>
  <w15:commentEx w15:paraId="47205BD0" w15:done="0"/>
  <w15:commentEx w15:paraId="5C576E34" w15:done="0"/>
  <w15:commentEx w15:paraId="394DA1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E8BBA" w16cex:dateUtc="2021-04-12T13:04:00Z"/>
  <w16cex:commentExtensible w16cex:durableId="241E8C0A" w16cex:dateUtc="2021-04-12T13:06:00Z"/>
  <w16cex:commentExtensible w16cex:durableId="241E910F" w16cex:dateUtc="2021-04-12T13:27:00Z"/>
  <w16cex:commentExtensible w16cex:durableId="241E913B" w16cex:dateUtc="2021-04-12T13:28:00Z"/>
  <w16cex:commentExtensible w16cex:durableId="241E91BD" w16cex:dateUtc="2021-04-12T13:30:00Z"/>
  <w16cex:commentExtensible w16cex:durableId="241E926E" w16cex:dateUtc="2021-04-12T13:33:00Z"/>
  <w16cex:commentExtensible w16cex:durableId="241E9301" w16cex:dateUtc="2021-04-12T13:36:00Z"/>
  <w16cex:commentExtensible w16cex:durableId="241E94A3" w16cex:dateUtc="2021-04-12T13:42:00Z"/>
  <w16cex:commentExtensible w16cex:durableId="24202E09" w16cex:dateUtc="2021-04-13T18:49:00Z"/>
  <w16cex:commentExtensible w16cex:durableId="241E94F5" w16cex:dateUtc="2021-04-12T13:44:00Z"/>
  <w16cex:commentExtensible w16cex:durableId="24202703" w16cex:dateUtc="2021-04-13T18:19:00Z"/>
  <w16cex:commentExtensible w16cex:durableId="241E963F" w16cex:dateUtc="2021-04-12T13:49:00Z"/>
  <w16cex:commentExtensible w16cex:durableId="241E96BC" w16cex:dateUtc="2021-04-12T13:51:00Z"/>
  <w16cex:commentExtensible w16cex:durableId="241E971F" w16cex:dateUtc="2021-04-12T13:53:00Z"/>
  <w16cex:commentExtensible w16cex:durableId="241E9756" w16cex:dateUtc="2021-04-12T13:54:00Z"/>
  <w16cex:commentExtensible w16cex:durableId="241E9923" w16cex:dateUtc="2021-04-12T14:02:00Z"/>
  <w16cex:commentExtensible w16cex:durableId="241E995F" w16cex:dateUtc="2021-04-12T14:03:00Z"/>
  <w16cex:commentExtensible w16cex:durableId="241E9997" w16cex:dateUtc="2021-04-12T14:04:00Z"/>
  <w16cex:commentExtensible w16cex:durableId="241E99B3" w16cex:dateUtc="2021-04-12T14:04:00Z"/>
  <w16cex:commentExtensible w16cex:durableId="24202930" w16cex:dateUtc="2021-04-13T18:29:00Z"/>
  <w16cex:commentExtensible w16cex:durableId="241E9BD4" w16cex:dateUtc="2021-04-12T14:13:00Z"/>
  <w16cex:commentExtensible w16cex:durableId="241E9C1F" w16cex:dateUtc="2021-04-12T14:14:00Z"/>
  <w16cex:commentExtensible w16cex:durableId="24200EAE" w16cex:dateUtc="2021-04-13T16:35:00Z"/>
  <w16cex:commentExtensible w16cex:durableId="241E9EAA" w16cex:dateUtc="2021-04-12T14:25:00Z"/>
  <w16cex:commentExtensible w16cex:durableId="241EA060" w16cex:dateUtc="2021-04-12T14:33:00Z"/>
  <w16cex:commentExtensible w16cex:durableId="24201DB2" w16cex:dateUtc="2021-04-13T17:40:00Z"/>
  <w16cex:commentExtensible w16cex:durableId="241FDFD6" w16cex:dateUtc="2021-04-13T13:16:00Z"/>
  <w16cex:commentExtensible w16cex:durableId="242020FF" w16cex:dateUtc="2021-04-13T17:54:00Z"/>
  <w16cex:commentExtensible w16cex:durableId="24200F19" w16cex:dateUtc="2021-04-13T16:37:00Z"/>
  <w16cex:commentExtensible w16cex:durableId="241FEE65" w16cex:dateUtc="2021-04-13T14:18:00Z"/>
  <w16cex:commentExtensible w16cex:durableId="24200E2D" w16cex:dateUtc="2021-04-13T16:33:00Z"/>
  <w16cex:commentExtensible w16cex:durableId="241FEE8B" w16cex:dateUtc="2021-04-13T14:18:00Z"/>
  <w16cex:commentExtensible w16cex:durableId="241FF067" w16cex:dateUtc="2021-04-13T14:26:00Z"/>
  <w16cex:commentExtensible w16cex:durableId="242035F1" w16cex:dateUtc="2021-04-13T19:23:00Z"/>
  <w16cex:commentExtensible w16cex:durableId="2420363D" w16cex:dateUtc="2021-04-13T19:24:00Z"/>
  <w16cex:commentExtensible w16cex:durableId="242037AB" w16cex:dateUtc="2021-04-13T19:30:00Z"/>
  <w16cex:commentExtensible w16cex:durableId="24203B7D" w16cex:dateUtc="2021-04-13T19:47:00Z"/>
  <w16cex:commentExtensible w16cex:durableId="24203BF8" w16cex:dateUtc="2021-04-13T19:49:00Z"/>
  <w16cex:commentExtensible w16cex:durableId="24203CB7" w16cex:dateUtc="2021-04-13T19:52:00Z"/>
  <w16cex:commentExtensible w16cex:durableId="24203DEA" w16cex:dateUtc="2021-04-13T19:57:00Z"/>
  <w16cex:commentExtensible w16cex:durableId="24211C99" w16cex:dateUtc="2021-04-14T11:47:00Z"/>
  <w16cex:commentExtensible w16cex:durableId="24203F7B" w16cex:dateUtc="2021-04-13T20:04:00Z"/>
  <w16cex:commentExtensible w16cex:durableId="24211E06" w16cex:dateUtc="2021-04-14T1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A9CBC8" w16cid:durableId="241E8BBA"/>
  <w16cid:commentId w16cid:paraId="0A8D9FC7" w16cid:durableId="241E8C0A"/>
  <w16cid:commentId w16cid:paraId="03D3A195" w16cid:durableId="241E910F"/>
  <w16cid:commentId w16cid:paraId="52E191A6" w16cid:durableId="241E913B"/>
  <w16cid:commentId w16cid:paraId="661D5E5A" w16cid:durableId="241E91BD"/>
  <w16cid:commentId w16cid:paraId="075C11F0" w16cid:durableId="241E926E"/>
  <w16cid:commentId w16cid:paraId="5404D705" w16cid:durableId="241E9301"/>
  <w16cid:commentId w16cid:paraId="3D677813" w16cid:durableId="241E94A3"/>
  <w16cid:commentId w16cid:paraId="144C4F12" w16cid:durableId="24202E09"/>
  <w16cid:commentId w16cid:paraId="6D05DEF1" w16cid:durableId="241E94F5"/>
  <w16cid:commentId w16cid:paraId="5362A8DA" w16cid:durableId="24202703"/>
  <w16cid:commentId w16cid:paraId="05954AD6" w16cid:durableId="241E963F"/>
  <w16cid:commentId w16cid:paraId="0953D063" w16cid:durableId="241E96BC"/>
  <w16cid:commentId w16cid:paraId="20821EEE" w16cid:durableId="241E971F"/>
  <w16cid:commentId w16cid:paraId="675FD999" w16cid:durableId="241E9756"/>
  <w16cid:commentId w16cid:paraId="16086F24" w16cid:durableId="241E9923"/>
  <w16cid:commentId w16cid:paraId="4ECA4B1C" w16cid:durableId="241E995F"/>
  <w16cid:commentId w16cid:paraId="01BA48C0" w16cid:durableId="241E9997"/>
  <w16cid:commentId w16cid:paraId="44C99FE5" w16cid:durableId="241E99B3"/>
  <w16cid:commentId w16cid:paraId="6C927591" w16cid:durableId="24202930"/>
  <w16cid:commentId w16cid:paraId="6E25E019" w16cid:durableId="241E9BD4"/>
  <w16cid:commentId w16cid:paraId="44A31064" w16cid:durableId="241E9C1F"/>
  <w16cid:commentId w16cid:paraId="150D1D9C" w16cid:durableId="24200EAE"/>
  <w16cid:commentId w16cid:paraId="1F7BB09F" w16cid:durableId="241E9EAA"/>
  <w16cid:commentId w16cid:paraId="6E75534A" w16cid:durableId="241EA060"/>
  <w16cid:commentId w16cid:paraId="6151DBE8" w16cid:durableId="24201DB2"/>
  <w16cid:commentId w16cid:paraId="4AFFB3C3" w16cid:durableId="241FDFD6"/>
  <w16cid:commentId w16cid:paraId="3DE0A249" w16cid:durableId="242020FF"/>
  <w16cid:commentId w16cid:paraId="3FF9EE7B" w16cid:durableId="24200F19"/>
  <w16cid:commentId w16cid:paraId="112B3BB3" w16cid:durableId="241FEE65"/>
  <w16cid:commentId w16cid:paraId="620204C3" w16cid:durableId="24200E2D"/>
  <w16cid:commentId w16cid:paraId="3C70A840" w16cid:durableId="241FEE8B"/>
  <w16cid:commentId w16cid:paraId="77D9F046" w16cid:durableId="241FF067"/>
  <w16cid:commentId w16cid:paraId="2D19CA25" w16cid:durableId="242035F1"/>
  <w16cid:commentId w16cid:paraId="597E47AF" w16cid:durableId="2420363D"/>
  <w16cid:commentId w16cid:paraId="6FEB6AFA" w16cid:durableId="242037AB"/>
  <w16cid:commentId w16cid:paraId="6B073A60" w16cid:durableId="24203B7D"/>
  <w16cid:commentId w16cid:paraId="2ACAC85E" w16cid:durableId="24203BF8"/>
  <w16cid:commentId w16cid:paraId="3B711CC0" w16cid:durableId="24203CB7"/>
  <w16cid:commentId w16cid:paraId="06D2E9AF" w16cid:durableId="24203DEA"/>
  <w16cid:commentId w16cid:paraId="47205BD0" w16cid:durableId="24211C99"/>
  <w16cid:commentId w16cid:paraId="5C576E34" w16cid:durableId="24203F7B"/>
  <w16cid:commentId w16cid:paraId="394DA12D" w16cid:durableId="24211E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A84B6" w14:textId="77777777" w:rsidR="009A25AA" w:rsidRDefault="009A25AA">
      <w:pPr>
        <w:spacing w:after="0"/>
      </w:pPr>
      <w:r>
        <w:separator/>
      </w:r>
    </w:p>
  </w:endnote>
  <w:endnote w:type="continuationSeparator" w:id="0">
    <w:p w14:paraId="0185D443" w14:textId="77777777" w:rsidR="009A25AA" w:rsidRDefault="009A25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858B7" w14:textId="77777777" w:rsidR="009A25AA" w:rsidRDefault="009A25AA">
      <w:r>
        <w:separator/>
      </w:r>
    </w:p>
  </w:footnote>
  <w:footnote w:type="continuationSeparator" w:id="0">
    <w:p w14:paraId="3CB81DBA" w14:textId="77777777" w:rsidR="009A25AA" w:rsidRDefault="009A2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6129D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BE86AD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3AC21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2E96222"/>
    <w:multiLevelType w:val="hybridMultilevel"/>
    <w:tmpl w:val="973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813A5"/>
    <w:multiLevelType w:val="hybridMultilevel"/>
    <w:tmpl w:val="BC20BD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0"/>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072B"/>
    <w:rsid w:val="00137E23"/>
    <w:rsid w:val="001C5213"/>
    <w:rsid w:val="001E3978"/>
    <w:rsid w:val="00200F63"/>
    <w:rsid w:val="00234FBE"/>
    <w:rsid w:val="0023711A"/>
    <w:rsid w:val="002B48F7"/>
    <w:rsid w:val="002E0412"/>
    <w:rsid w:val="00397272"/>
    <w:rsid w:val="0040612F"/>
    <w:rsid w:val="004A1529"/>
    <w:rsid w:val="004C4284"/>
    <w:rsid w:val="004E29B3"/>
    <w:rsid w:val="0054533B"/>
    <w:rsid w:val="00590D07"/>
    <w:rsid w:val="006C33DC"/>
    <w:rsid w:val="00784D58"/>
    <w:rsid w:val="008D6863"/>
    <w:rsid w:val="009362DC"/>
    <w:rsid w:val="009A25AA"/>
    <w:rsid w:val="00A0367D"/>
    <w:rsid w:val="00A0719B"/>
    <w:rsid w:val="00A22542"/>
    <w:rsid w:val="00A423E1"/>
    <w:rsid w:val="00A97944"/>
    <w:rsid w:val="00B86B75"/>
    <w:rsid w:val="00BA7203"/>
    <w:rsid w:val="00BC48D5"/>
    <w:rsid w:val="00BD18F6"/>
    <w:rsid w:val="00C36279"/>
    <w:rsid w:val="00C54402"/>
    <w:rsid w:val="00CD4B78"/>
    <w:rsid w:val="00D13733"/>
    <w:rsid w:val="00D60AE3"/>
    <w:rsid w:val="00D67F40"/>
    <w:rsid w:val="00D90368"/>
    <w:rsid w:val="00DD73AC"/>
    <w:rsid w:val="00DF25C4"/>
    <w:rsid w:val="00E21503"/>
    <w:rsid w:val="00E315A3"/>
    <w:rsid w:val="00E709F7"/>
    <w:rsid w:val="00E754AF"/>
    <w:rsid w:val="00F00DAE"/>
    <w:rsid w:val="00F151D1"/>
    <w:rsid w:val="00F2033D"/>
    <w:rsid w:val="00F22720"/>
    <w:rsid w:val="00F253A6"/>
    <w:rsid w:val="00F41F86"/>
    <w:rsid w:val="00F75C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2F49E"/>
  <w15:docId w15:val="{4962B5D0-C5CF-C84B-A476-CA8BB8493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A2496"/>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6A2496"/>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A2496"/>
    <w:pPr>
      <w:keepNext/>
      <w:keepLines/>
      <w:spacing w:before="480"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D67F40"/>
    <w:rPr>
      <w:sz w:val="16"/>
      <w:szCs w:val="16"/>
    </w:rPr>
  </w:style>
  <w:style w:type="paragraph" w:styleId="CommentText">
    <w:name w:val="annotation text"/>
    <w:basedOn w:val="Normal"/>
    <w:link w:val="CommentTextChar"/>
    <w:semiHidden/>
    <w:unhideWhenUsed/>
    <w:rsid w:val="00D67F40"/>
    <w:rPr>
      <w:sz w:val="20"/>
      <w:szCs w:val="20"/>
    </w:rPr>
  </w:style>
  <w:style w:type="character" w:customStyle="1" w:styleId="CommentTextChar">
    <w:name w:val="Comment Text Char"/>
    <w:basedOn w:val="DefaultParagraphFont"/>
    <w:link w:val="CommentText"/>
    <w:semiHidden/>
    <w:rsid w:val="00D67F40"/>
    <w:rPr>
      <w:sz w:val="20"/>
      <w:szCs w:val="20"/>
    </w:rPr>
  </w:style>
  <w:style w:type="paragraph" w:styleId="CommentSubject">
    <w:name w:val="annotation subject"/>
    <w:basedOn w:val="CommentText"/>
    <w:next w:val="CommentText"/>
    <w:link w:val="CommentSubjectChar"/>
    <w:semiHidden/>
    <w:unhideWhenUsed/>
    <w:rsid w:val="00D67F40"/>
    <w:rPr>
      <w:b/>
      <w:bCs/>
    </w:rPr>
  </w:style>
  <w:style w:type="character" w:customStyle="1" w:styleId="CommentSubjectChar">
    <w:name w:val="Comment Subject Char"/>
    <w:basedOn w:val="CommentTextChar"/>
    <w:link w:val="CommentSubject"/>
    <w:semiHidden/>
    <w:rsid w:val="00D67F40"/>
    <w:rPr>
      <w:b/>
      <w:bCs/>
      <w:sz w:val="20"/>
      <w:szCs w:val="20"/>
    </w:rPr>
  </w:style>
  <w:style w:type="paragraph" w:styleId="Revision">
    <w:name w:val="Revision"/>
    <w:hidden/>
    <w:semiHidden/>
    <w:rsid w:val="00137E2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24</Pages>
  <Words>6538</Words>
  <Characters>37268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Monica Geber</dc:creator>
  <cp:keywords/>
  <cp:lastModifiedBy>Monica Geber</cp:lastModifiedBy>
  <cp:revision>16</cp:revision>
  <dcterms:created xsi:type="dcterms:W3CDTF">2021-04-12T13:55:00Z</dcterms:created>
  <dcterms:modified xsi:type="dcterms:W3CDTF">2021-04-14T11:56:00Z</dcterms:modified>
</cp:coreProperties>
</file>